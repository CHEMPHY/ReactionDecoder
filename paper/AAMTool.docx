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E5B6A" w14:textId="651F2463" w:rsidR="00584212" w:rsidRPr="00902B69" w:rsidRDefault="007B6DE3" w:rsidP="00902B69">
      <w:pPr>
        <w:spacing w:line="276" w:lineRule="auto"/>
        <w:jc w:val="both"/>
        <w:rPr>
          <w:rFonts w:ascii="Arial" w:hAnsi="Arial" w:cs="Arial"/>
          <w:b/>
          <w:sz w:val="28"/>
          <w:szCs w:val="28"/>
          <w:rPrChange w:id="0" w:author="Syed Asad Rahman" w:date="2015-11-06T06:47:00Z">
            <w:rPr>
              <w:rFonts w:ascii="Arial" w:hAnsi="Arial" w:cs="Arial"/>
              <w:b/>
            </w:rPr>
          </w:rPrChange>
        </w:rPr>
      </w:pPr>
      <w:r w:rsidRPr="00902B69">
        <w:rPr>
          <w:rFonts w:ascii="Arial" w:hAnsi="Arial" w:cs="Arial"/>
          <w:b/>
          <w:sz w:val="28"/>
          <w:szCs w:val="28"/>
          <w:rPrChange w:id="1" w:author="Syed Asad Rahman" w:date="2015-11-06T06:47:00Z">
            <w:rPr>
              <w:rFonts w:ascii="Arial" w:hAnsi="Arial" w:cs="Arial"/>
              <w:b/>
            </w:rPr>
          </w:rPrChange>
        </w:rPr>
        <w:t>Reaction Decoder</w:t>
      </w:r>
      <w:r w:rsidR="00AB610C" w:rsidRPr="00902B69">
        <w:rPr>
          <w:rFonts w:ascii="Arial" w:hAnsi="Arial" w:cs="Arial"/>
          <w:b/>
          <w:sz w:val="28"/>
          <w:szCs w:val="28"/>
          <w:rPrChange w:id="2" w:author="Syed Asad Rahman" w:date="2015-11-06T06:47:00Z">
            <w:rPr>
              <w:rFonts w:ascii="Arial" w:hAnsi="Arial" w:cs="Arial"/>
              <w:b/>
            </w:rPr>
          </w:rPrChange>
        </w:rPr>
        <w:t xml:space="preserve"> Tool (RTD)</w:t>
      </w:r>
      <w:r w:rsidR="002E3AE7" w:rsidRPr="00902B69">
        <w:rPr>
          <w:rFonts w:ascii="Arial" w:hAnsi="Arial" w:cs="Arial"/>
          <w:b/>
          <w:sz w:val="28"/>
          <w:szCs w:val="28"/>
          <w:rPrChange w:id="3" w:author="Syed Asad Rahman" w:date="2015-11-06T06:47:00Z">
            <w:rPr>
              <w:rFonts w:ascii="Arial" w:hAnsi="Arial" w:cs="Arial"/>
              <w:b/>
            </w:rPr>
          </w:rPrChange>
        </w:rPr>
        <w:t>:</w:t>
      </w:r>
      <w:r w:rsidRPr="00902B69">
        <w:rPr>
          <w:rFonts w:ascii="Arial" w:hAnsi="Arial" w:cs="Arial"/>
          <w:b/>
          <w:sz w:val="28"/>
          <w:szCs w:val="28"/>
          <w:rPrChange w:id="4" w:author="Syed Asad Rahman" w:date="2015-11-06T06:47:00Z">
            <w:rPr>
              <w:rFonts w:ascii="Arial" w:hAnsi="Arial" w:cs="Arial"/>
              <w:b/>
            </w:rPr>
          </w:rPrChange>
        </w:rPr>
        <w:t xml:space="preserve"> Extracting Chemical Features</w:t>
      </w:r>
      <w:r w:rsidR="003F1D44" w:rsidRPr="00902B69">
        <w:rPr>
          <w:rFonts w:ascii="Arial" w:hAnsi="Arial" w:cs="Arial"/>
          <w:b/>
          <w:sz w:val="28"/>
          <w:szCs w:val="28"/>
          <w:rPrChange w:id="5" w:author="Syed Asad Rahman" w:date="2015-11-06T06:47:00Z">
            <w:rPr>
              <w:rFonts w:ascii="Arial" w:hAnsi="Arial" w:cs="Arial"/>
              <w:b/>
            </w:rPr>
          </w:rPrChange>
        </w:rPr>
        <w:t xml:space="preserve"> </w:t>
      </w:r>
      <w:r w:rsidR="002B7596" w:rsidRPr="00902B69">
        <w:rPr>
          <w:rFonts w:ascii="Arial" w:hAnsi="Arial" w:cs="Arial"/>
          <w:b/>
          <w:sz w:val="28"/>
          <w:szCs w:val="28"/>
          <w:rPrChange w:id="6" w:author="Syed Asad Rahman" w:date="2015-11-06T06:47:00Z">
            <w:rPr>
              <w:rFonts w:ascii="Arial" w:hAnsi="Arial" w:cs="Arial"/>
              <w:b/>
            </w:rPr>
          </w:rPrChange>
        </w:rPr>
        <w:t>from</w:t>
      </w:r>
      <w:r w:rsidR="003F1D44" w:rsidRPr="00902B69">
        <w:rPr>
          <w:rFonts w:ascii="Arial" w:hAnsi="Arial" w:cs="Arial"/>
          <w:b/>
          <w:sz w:val="28"/>
          <w:szCs w:val="28"/>
          <w:rPrChange w:id="7" w:author="Syed Asad Rahman" w:date="2015-11-06T06:47:00Z">
            <w:rPr>
              <w:rFonts w:ascii="Arial" w:hAnsi="Arial" w:cs="Arial"/>
              <w:b/>
            </w:rPr>
          </w:rPrChange>
        </w:rPr>
        <w:t xml:space="preserve"> Chemical Reactions</w:t>
      </w:r>
      <w:r w:rsidRPr="00902B69">
        <w:rPr>
          <w:rFonts w:ascii="Arial" w:hAnsi="Arial" w:cs="Arial"/>
          <w:b/>
          <w:sz w:val="28"/>
          <w:szCs w:val="28"/>
          <w:rPrChange w:id="8" w:author="Syed Asad Rahman" w:date="2015-11-06T06:47:00Z">
            <w:rPr>
              <w:rFonts w:ascii="Arial" w:hAnsi="Arial" w:cs="Arial"/>
              <w:b/>
            </w:rPr>
          </w:rPrChange>
        </w:rPr>
        <w:t xml:space="preserve"> </w:t>
      </w:r>
    </w:p>
    <w:p w14:paraId="2755AA75" w14:textId="77777777" w:rsidR="002E3AE7" w:rsidRPr="00902B69" w:rsidRDefault="002E3AE7" w:rsidP="00902B69">
      <w:pPr>
        <w:spacing w:line="276" w:lineRule="auto"/>
        <w:jc w:val="both"/>
        <w:rPr>
          <w:rFonts w:ascii="Arial" w:hAnsi="Arial" w:cs="Arial"/>
          <w:b/>
          <w:rPrChange w:id="9" w:author="Syed Asad Rahman" w:date="2015-11-06T06:47:00Z">
            <w:rPr>
              <w:rFonts w:ascii="Arial" w:hAnsi="Arial" w:cs="Arial"/>
              <w:b/>
            </w:rPr>
          </w:rPrChange>
        </w:rPr>
        <w:pPrChange w:id="10" w:author="Syed Asad Rahman" w:date="2015-11-06T06:47:00Z">
          <w:pPr>
            <w:spacing w:line="276" w:lineRule="auto"/>
            <w:jc w:val="both"/>
          </w:pPr>
        </w:pPrChange>
      </w:pPr>
    </w:p>
    <w:p w14:paraId="1C78FFC8" w14:textId="4248535A" w:rsidR="002E3AE7" w:rsidRPr="00902B69" w:rsidRDefault="009B3A3B" w:rsidP="00902B69">
      <w:pPr>
        <w:spacing w:line="276" w:lineRule="auto"/>
        <w:jc w:val="both"/>
        <w:rPr>
          <w:rFonts w:ascii="Arial" w:hAnsi="Arial" w:cs="Arial"/>
          <w:b/>
          <w:bCs/>
          <w:sz w:val="20"/>
          <w:szCs w:val="20"/>
          <w:vertAlign w:val="superscript"/>
          <w:rPrChange w:id="11" w:author="Syed Asad Rahman" w:date="2015-11-06T06:47:00Z">
            <w:rPr>
              <w:rFonts w:ascii="Arial" w:hAnsi="Arial" w:cs="Arial"/>
              <w:b/>
              <w:bCs/>
              <w:vertAlign w:val="superscript"/>
            </w:rPr>
          </w:rPrChange>
        </w:rPr>
        <w:pPrChange w:id="12" w:author="Syed Asad Rahman" w:date="2015-11-06T06:47:00Z">
          <w:pPr>
            <w:spacing w:line="276" w:lineRule="auto"/>
            <w:jc w:val="both"/>
          </w:pPr>
        </w:pPrChange>
      </w:pPr>
      <w:r w:rsidRPr="00902B69">
        <w:rPr>
          <w:rFonts w:ascii="Arial" w:hAnsi="Arial" w:cs="Arial"/>
          <w:b/>
          <w:sz w:val="20"/>
          <w:szCs w:val="20"/>
          <w:rPrChange w:id="13" w:author="Syed Asad Rahman" w:date="2015-11-06T06:47:00Z">
            <w:rPr>
              <w:rFonts w:ascii="Arial" w:hAnsi="Arial" w:cs="Arial"/>
              <w:b/>
            </w:rPr>
          </w:rPrChange>
        </w:rPr>
        <w:t>Syed A</w:t>
      </w:r>
      <w:r w:rsidR="0004717B" w:rsidRPr="00902B69">
        <w:rPr>
          <w:rFonts w:ascii="Arial" w:hAnsi="Arial" w:cs="Arial"/>
          <w:b/>
          <w:sz w:val="20"/>
          <w:szCs w:val="20"/>
          <w:rPrChange w:id="14" w:author="Syed Asad Rahman" w:date="2015-11-06T06:47:00Z">
            <w:rPr>
              <w:rFonts w:ascii="Arial" w:hAnsi="Arial" w:cs="Arial"/>
              <w:b/>
            </w:rPr>
          </w:rPrChange>
        </w:rPr>
        <w:t>sad</w:t>
      </w:r>
      <w:r w:rsidRPr="00902B69">
        <w:rPr>
          <w:rFonts w:ascii="Arial" w:hAnsi="Arial" w:cs="Arial"/>
          <w:b/>
          <w:sz w:val="20"/>
          <w:szCs w:val="20"/>
          <w:rPrChange w:id="15" w:author="Syed Asad Rahman" w:date="2015-11-06T06:47:00Z">
            <w:rPr>
              <w:rFonts w:ascii="Arial" w:hAnsi="Arial" w:cs="Arial"/>
              <w:b/>
            </w:rPr>
          </w:rPrChange>
        </w:rPr>
        <w:t xml:space="preserve"> Rahman</w:t>
      </w:r>
      <w:r w:rsidR="00FB199E" w:rsidRPr="00902B69">
        <w:rPr>
          <w:rFonts w:ascii="Arial" w:hAnsi="Arial" w:cs="Arial"/>
          <w:b/>
          <w:bCs/>
          <w:sz w:val="20"/>
          <w:szCs w:val="20"/>
          <w:vertAlign w:val="superscript"/>
          <w:rPrChange w:id="16" w:author="Syed Asad Rahman" w:date="2015-11-06T06:47:00Z">
            <w:rPr>
              <w:rFonts w:ascii="Arial" w:hAnsi="Arial" w:cs="Arial"/>
              <w:b/>
              <w:bCs/>
              <w:vertAlign w:val="superscript"/>
            </w:rPr>
          </w:rPrChange>
        </w:rPr>
        <w:t>+</w:t>
      </w:r>
      <w:r w:rsidR="00712AB8" w:rsidRPr="00902B69">
        <w:rPr>
          <w:rFonts w:ascii="Arial" w:hAnsi="Arial" w:cs="Arial"/>
          <w:b/>
          <w:bCs/>
          <w:sz w:val="20"/>
          <w:szCs w:val="20"/>
          <w:vertAlign w:val="superscript"/>
          <w:rPrChange w:id="17" w:author="Syed Asad Rahman" w:date="2015-11-06T06:47:00Z">
            <w:rPr>
              <w:rFonts w:ascii="Arial" w:hAnsi="Arial" w:cs="Arial"/>
              <w:b/>
              <w:bCs/>
              <w:vertAlign w:val="superscript"/>
            </w:rPr>
          </w:rPrChange>
        </w:rPr>
        <w:t>#</w:t>
      </w:r>
      <w:r w:rsidRPr="00902B69">
        <w:rPr>
          <w:rFonts w:ascii="Arial" w:hAnsi="Arial" w:cs="Arial"/>
          <w:b/>
          <w:sz w:val="20"/>
          <w:szCs w:val="20"/>
          <w:rPrChange w:id="18" w:author="Syed Asad Rahman" w:date="2015-11-06T06:47:00Z">
            <w:rPr>
              <w:rFonts w:ascii="Arial" w:hAnsi="Arial" w:cs="Arial"/>
              <w:b/>
            </w:rPr>
          </w:rPrChange>
        </w:rPr>
        <w:t xml:space="preserve">, </w:t>
      </w:r>
      <w:r w:rsidR="0039280F" w:rsidRPr="00902B69">
        <w:rPr>
          <w:rFonts w:ascii="Arial" w:hAnsi="Arial" w:cs="Arial"/>
          <w:b/>
          <w:sz w:val="20"/>
          <w:szCs w:val="20"/>
          <w:rPrChange w:id="19" w:author="Syed Asad Rahman" w:date="2015-11-06T06:47:00Z">
            <w:rPr>
              <w:rFonts w:ascii="Arial" w:hAnsi="Arial" w:cs="Arial"/>
              <w:b/>
            </w:rPr>
          </w:rPrChange>
        </w:rPr>
        <w:t>Gilliean Torrance</w:t>
      </w:r>
      <w:r w:rsidR="00FB199E" w:rsidRPr="00902B69">
        <w:rPr>
          <w:rFonts w:ascii="Arial" w:hAnsi="Arial" w:cs="Arial"/>
          <w:b/>
          <w:bCs/>
          <w:sz w:val="20"/>
          <w:szCs w:val="20"/>
          <w:vertAlign w:val="superscript"/>
          <w:rPrChange w:id="20" w:author="Syed Asad Rahman" w:date="2015-11-06T06:47:00Z">
            <w:rPr>
              <w:rFonts w:ascii="Arial" w:hAnsi="Arial" w:cs="Arial"/>
              <w:b/>
              <w:bCs/>
              <w:vertAlign w:val="superscript"/>
            </w:rPr>
          </w:rPrChange>
        </w:rPr>
        <w:t>+</w:t>
      </w:r>
      <w:r w:rsidR="0039280F" w:rsidRPr="00902B69">
        <w:rPr>
          <w:rFonts w:ascii="Arial" w:hAnsi="Arial" w:cs="Arial"/>
          <w:b/>
          <w:sz w:val="20"/>
          <w:szCs w:val="20"/>
          <w:rPrChange w:id="21" w:author="Syed Asad Rahman" w:date="2015-11-06T06:47:00Z">
            <w:rPr>
              <w:rFonts w:ascii="Arial" w:hAnsi="Arial" w:cs="Arial"/>
              <w:b/>
            </w:rPr>
          </w:rPrChange>
        </w:rPr>
        <w:t>, Lorenzo Baldac</w:t>
      </w:r>
      <w:r w:rsidR="00103CBE" w:rsidRPr="00902B69">
        <w:rPr>
          <w:rFonts w:ascii="Arial" w:hAnsi="Arial" w:cs="Arial"/>
          <w:b/>
          <w:sz w:val="20"/>
          <w:szCs w:val="20"/>
          <w:rPrChange w:id="22" w:author="Syed Asad Rahman" w:date="2015-11-06T06:47:00Z">
            <w:rPr>
              <w:rFonts w:ascii="Arial" w:hAnsi="Arial" w:cs="Arial"/>
              <w:b/>
            </w:rPr>
          </w:rPrChange>
        </w:rPr>
        <w:t>c</w:t>
      </w:r>
      <w:r w:rsidR="0039280F" w:rsidRPr="00902B69">
        <w:rPr>
          <w:rFonts w:ascii="Arial" w:hAnsi="Arial" w:cs="Arial"/>
          <w:b/>
          <w:sz w:val="20"/>
          <w:szCs w:val="20"/>
          <w:rPrChange w:id="23" w:author="Syed Asad Rahman" w:date="2015-11-06T06:47:00Z">
            <w:rPr>
              <w:rFonts w:ascii="Arial" w:hAnsi="Arial" w:cs="Arial"/>
              <w:b/>
            </w:rPr>
          </w:rPrChange>
        </w:rPr>
        <w:t>i</w:t>
      </w:r>
      <w:r w:rsidR="00FB199E" w:rsidRPr="00902B69">
        <w:rPr>
          <w:rFonts w:ascii="Arial" w:hAnsi="Arial" w:cs="Arial"/>
          <w:b/>
          <w:bCs/>
          <w:sz w:val="20"/>
          <w:szCs w:val="20"/>
          <w:vertAlign w:val="superscript"/>
          <w:rPrChange w:id="24" w:author="Syed Asad Rahman" w:date="2015-11-06T06:47:00Z">
            <w:rPr>
              <w:rFonts w:ascii="Arial" w:hAnsi="Arial" w:cs="Arial"/>
              <w:b/>
              <w:bCs/>
              <w:vertAlign w:val="superscript"/>
            </w:rPr>
          </w:rPrChange>
        </w:rPr>
        <w:t>+</w:t>
      </w:r>
      <w:ins w:id="25" w:author="Syed Asad Rahman" w:date="2015-11-05T12:02:00Z">
        <w:r w:rsidR="00194F8C" w:rsidRPr="00902B69">
          <w:rPr>
            <w:rFonts w:ascii="Arial" w:hAnsi="Arial" w:cs="Arial"/>
            <w:b/>
            <w:bCs/>
            <w:sz w:val="20"/>
            <w:szCs w:val="20"/>
            <w:vertAlign w:val="superscript"/>
            <w:rPrChange w:id="26" w:author="Syed Asad Rahman" w:date="2015-11-06T06:47:00Z">
              <w:rPr>
                <w:rFonts w:ascii="Arial" w:hAnsi="Arial" w:cs="Arial"/>
                <w:b/>
                <w:bCs/>
                <w:sz w:val="20"/>
                <w:szCs w:val="20"/>
                <w:vertAlign w:val="superscript"/>
              </w:rPr>
            </w:rPrChange>
          </w:rPr>
          <w:t>, 1</w:t>
        </w:r>
      </w:ins>
      <w:r w:rsidR="0039280F" w:rsidRPr="00902B69">
        <w:rPr>
          <w:rFonts w:ascii="Arial" w:hAnsi="Arial" w:cs="Arial"/>
          <w:b/>
          <w:sz w:val="20"/>
          <w:szCs w:val="20"/>
          <w:rPrChange w:id="27" w:author="Syed Asad Rahman" w:date="2015-11-06T06:47:00Z">
            <w:rPr>
              <w:rFonts w:ascii="Arial" w:hAnsi="Arial" w:cs="Arial"/>
              <w:b/>
            </w:rPr>
          </w:rPrChange>
        </w:rPr>
        <w:t xml:space="preserve">, </w:t>
      </w:r>
      <w:r w:rsidR="000F09E4" w:rsidRPr="00902B69">
        <w:rPr>
          <w:rFonts w:ascii="Arial" w:hAnsi="Arial" w:cs="Arial"/>
          <w:b/>
          <w:sz w:val="20"/>
          <w:szCs w:val="20"/>
          <w:rPrChange w:id="28" w:author="Syed Asad Rahman" w:date="2015-11-06T06:47:00Z">
            <w:rPr>
              <w:rFonts w:ascii="Arial" w:hAnsi="Arial" w:cs="Arial"/>
              <w:b/>
            </w:rPr>
          </w:rPrChange>
        </w:rPr>
        <w:t>Sergio M. Cuesta</w:t>
      </w:r>
      <w:r w:rsidR="00FB199E" w:rsidRPr="00902B69">
        <w:rPr>
          <w:rFonts w:ascii="Arial" w:hAnsi="Arial" w:cs="Arial"/>
          <w:b/>
          <w:bCs/>
          <w:sz w:val="20"/>
          <w:szCs w:val="20"/>
          <w:vertAlign w:val="superscript"/>
          <w:rPrChange w:id="29" w:author="Syed Asad Rahman" w:date="2015-11-06T06:47:00Z">
            <w:rPr>
              <w:rFonts w:ascii="Arial" w:hAnsi="Arial" w:cs="Arial"/>
              <w:b/>
              <w:bCs/>
              <w:vertAlign w:val="superscript"/>
            </w:rPr>
          </w:rPrChange>
        </w:rPr>
        <w:t>+</w:t>
      </w:r>
      <w:ins w:id="30" w:author="Syed Asad Rahman" w:date="2015-11-05T11:47:00Z">
        <w:r w:rsidR="00AB1039" w:rsidRPr="00902B69">
          <w:rPr>
            <w:rFonts w:ascii="Arial" w:hAnsi="Arial" w:cs="Arial"/>
            <w:b/>
            <w:bCs/>
            <w:sz w:val="20"/>
            <w:szCs w:val="20"/>
            <w:vertAlign w:val="superscript"/>
            <w:rPrChange w:id="31" w:author="Syed Asad Rahman" w:date="2015-11-06T06:47:00Z">
              <w:rPr>
                <w:rFonts w:ascii="Arial" w:hAnsi="Arial" w:cs="Arial"/>
                <w:b/>
                <w:bCs/>
                <w:sz w:val="20"/>
                <w:szCs w:val="20"/>
                <w:vertAlign w:val="superscript"/>
              </w:rPr>
            </w:rPrChange>
          </w:rPr>
          <w:t xml:space="preserve">, </w:t>
        </w:r>
        <w:r w:rsidR="00194F8C" w:rsidRPr="00902B69">
          <w:rPr>
            <w:rFonts w:ascii="Arial" w:hAnsi="Arial" w:cs="Arial"/>
            <w:b/>
            <w:bCs/>
            <w:sz w:val="20"/>
            <w:szCs w:val="20"/>
            <w:vertAlign w:val="superscript"/>
            <w:rPrChange w:id="32" w:author="Syed Asad Rahman" w:date="2015-11-06T06:47:00Z">
              <w:rPr>
                <w:rFonts w:ascii="Arial" w:hAnsi="Arial" w:cs="Arial"/>
                <w:b/>
                <w:bCs/>
                <w:sz w:val="20"/>
                <w:szCs w:val="20"/>
                <w:vertAlign w:val="superscript"/>
              </w:rPr>
            </w:rPrChange>
          </w:rPr>
          <w:t>2</w:t>
        </w:r>
      </w:ins>
      <w:r w:rsidR="000F09E4" w:rsidRPr="00902B69">
        <w:rPr>
          <w:rFonts w:ascii="Arial" w:hAnsi="Arial" w:cs="Arial"/>
          <w:b/>
          <w:sz w:val="20"/>
          <w:szCs w:val="20"/>
          <w:rPrChange w:id="33" w:author="Syed Asad Rahman" w:date="2015-11-06T06:47:00Z">
            <w:rPr>
              <w:rFonts w:ascii="Arial" w:hAnsi="Arial" w:cs="Arial"/>
              <w:b/>
            </w:rPr>
          </w:rPrChange>
        </w:rPr>
        <w:t xml:space="preserve">, </w:t>
      </w:r>
      <w:r w:rsidR="0039280F" w:rsidRPr="00902B69">
        <w:rPr>
          <w:rFonts w:ascii="Arial" w:hAnsi="Arial" w:cs="Arial"/>
          <w:b/>
          <w:sz w:val="20"/>
          <w:szCs w:val="20"/>
          <w:rPrChange w:id="34" w:author="Syed Asad Rahman" w:date="2015-11-06T06:47:00Z">
            <w:rPr>
              <w:rFonts w:ascii="Arial" w:hAnsi="Arial" w:cs="Arial"/>
              <w:b/>
            </w:rPr>
          </w:rPrChange>
        </w:rPr>
        <w:t>Nimish Gopal</w:t>
      </w:r>
      <w:r w:rsidR="00FB199E" w:rsidRPr="00902B69">
        <w:rPr>
          <w:rFonts w:ascii="Arial" w:hAnsi="Arial" w:cs="Arial"/>
          <w:b/>
          <w:bCs/>
          <w:sz w:val="20"/>
          <w:szCs w:val="20"/>
          <w:vertAlign w:val="superscript"/>
          <w:rPrChange w:id="35" w:author="Syed Asad Rahman" w:date="2015-11-06T06:47:00Z">
            <w:rPr>
              <w:rFonts w:ascii="Arial" w:hAnsi="Arial" w:cs="Arial"/>
              <w:b/>
              <w:bCs/>
              <w:vertAlign w:val="superscript"/>
            </w:rPr>
          </w:rPrChange>
        </w:rPr>
        <w:t>+</w:t>
      </w:r>
      <w:r w:rsidR="00171868" w:rsidRPr="00902B69">
        <w:rPr>
          <w:rFonts w:ascii="Arial" w:hAnsi="Arial" w:cs="Arial"/>
          <w:b/>
          <w:sz w:val="20"/>
          <w:szCs w:val="20"/>
          <w:rPrChange w:id="36" w:author="Syed Asad Rahman" w:date="2015-11-06T06:47:00Z">
            <w:rPr>
              <w:rFonts w:ascii="Arial" w:hAnsi="Arial" w:cs="Arial"/>
              <w:b/>
            </w:rPr>
          </w:rPrChange>
        </w:rPr>
        <w:t xml:space="preserve">, </w:t>
      </w:r>
      <w:r w:rsidR="00AC6653" w:rsidRPr="00902B69">
        <w:rPr>
          <w:rFonts w:ascii="Arial" w:hAnsi="Arial" w:cs="Arial"/>
          <w:b/>
          <w:sz w:val="20"/>
          <w:szCs w:val="20"/>
          <w:rPrChange w:id="37" w:author="Syed Asad Rahman" w:date="2015-11-06T06:47:00Z">
            <w:rPr>
              <w:rFonts w:ascii="Arial" w:hAnsi="Arial" w:cs="Arial"/>
              <w:b/>
            </w:rPr>
          </w:rPrChange>
        </w:rPr>
        <w:t>Saket Choudhary</w:t>
      </w:r>
      <w:r w:rsidR="00FB199E" w:rsidRPr="00902B69">
        <w:rPr>
          <w:rFonts w:ascii="Arial" w:hAnsi="Arial" w:cs="Arial"/>
          <w:b/>
          <w:bCs/>
          <w:sz w:val="20"/>
          <w:szCs w:val="20"/>
          <w:vertAlign w:val="superscript"/>
          <w:rPrChange w:id="38" w:author="Syed Asad Rahman" w:date="2015-11-06T06:47:00Z">
            <w:rPr>
              <w:rFonts w:ascii="Arial" w:hAnsi="Arial" w:cs="Arial"/>
              <w:b/>
              <w:bCs/>
              <w:vertAlign w:val="superscript"/>
            </w:rPr>
          </w:rPrChange>
        </w:rPr>
        <w:t>+</w:t>
      </w:r>
      <w:r w:rsidR="00AC6653" w:rsidRPr="00902B69">
        <w:rPr>
          <w:rFonts w:ascii="Arial" w:hAnsi="Arial" w:cs="Arial"/>
          <w:b/>
          <w:sz w:val="20"/>
          <w:szCs w:val="20"/>
          <w:rPrChange w:id="39" w:author="Syed Asad Rahman" w:date="2015-11-06T06:47:00Z">
            <w:rPr>
              <w:rFonts w:ascii="Arial" w:hAnsi="Arial" w:cs="Arial"/>
              <w:b/>
            </w:rPr>
          </w:rPrChange>
        </w:rPr>
        <w:t xml:space="preserve">, </w:t>
      </w:r>
      <w:r w:rsidR="00171868" w:rsidRPr="00902B69">
        <w:rPr>
          <w:rFonts w:ascii="Arial" w:hAnsi="Arial" w:cs="Arial"/>
          <w:b/>
          <w:sz w:val="20"/>
          <w:szCs w:val="20"/>
          <w:rPrChange w:id="40" w:author="Syed Asad Rahman" w:date="2015-11-06T06:47:00Z">
            <w:rPr>
              <w:rFonts w:ascii="Arial" w:hAnsi="Arial" w:cs="Arial"/>
              <w:b/>
            </w:rPr>
          </w:rPrChange>
        </w:rPr>
        <w:t>John</w:t>
      </w:r>
      <w:r w:rsidR="00F472F9" w:rsidRPr="00902B69">
        <w:rPr>
          <w:rFonts w:ascii="Arial" w:hAnsi="Arial" w:cs="Arial"/>
          <w:b/>
          <w:sz w:val="20"/>
          <w:szCs w:val="20"/>
          <w:rPrChange w:id="41" w:author="Syed Asad Rahman" w:date="2015-11-06T06:47:00Z">
            <w:rPr>
              <w:rFonts w:ascii="Arial" w:hAnsi="Arial" w:cs="Arial"/>
              <w:b/>
            </w:rPr>
          </w:rPrChange>
        </w:rPr>
        <w:t xml:space="preserve"> W.</w:t>
      </w:r>
      <w:r w:rsidR="00171868" w:rsidRPr="00902B69">
        <w:rPr>
          <w:rFonts w:ascii="Arial" w:hAnsi="Arial" w:cs="Arial"/>
          <w:b/>
          <w:sz w:val="20"/>
          <w:szCs w:val="20"/>
          <w:rPrChange w:id="42" w:author="Syed Asad Rahman" w:date="2015-11-06T06:47:00Z">
            <w:rPr>
              <w:rFonts w:ascii="Arial" w:hAnsi="Arial" w:cs="Arial"/>
              <w:b/>
            </w:rPr>
          </w:rPrChange>
        </w:rPr>
        <w:t xml:space="preserve"> May</w:t>
      </w:r>
      <w:r w:rsidR="00FB199E" w:rsidRPr="00902B69">
        <w:rPr>
          <w:rFonts w:ascii="Arial" w:hAnsi="Arial" w:cs="Arial"/>
          <w:b/>
          <w:bCs/>
          <w:sz w:val="20"/>
          <w:szCs w:val="20"/>
          <w:vertAlign w:val="superscript"/>
          <w:rPrChange w:id="43" w:author="Syed Asad Rahman" w:date="2015-11-06T06:47:00Z">
            <w:rPr>
              <w:rFonts w:ascii="Arial" w:hAnsi="Arial" w:cs="Arial"/>
              <w:b/>
              <w:bCs/>
              <w:vertAlign w:val="superscript"/>
            </w:rPr>
          </w:rPrChange>
        </w:rPr>
        <w:t>+</w:t>
      </w:r>
      <w:ins w:id="44" w:author="Syed Asad Rahman" w:date="2015-11-05T11:48:00Z">
        <w:r w:rsidR="00AB1039" w:rsidRPr="00902B69">
          <w:rPr>
            <w:rFonts w:ascii="Arial" w:hAnsi="Arial" w:cs="Arial"/>
            <w:b/>
            <w:bCs/>
            <w:sz w:val="20"/>
            <w:szCs w:val="20"/>
            <w:vertAlign w:val="superscript"/>
            <w:rPrChange w:id="45" w:author="Syed Asad Rahman" w:date="2015-11-06T06:47:00Z">
              <w:rPr>
                <w:rFonts w:ascii="Arial" w:hAnsi="Arial" w:cs="Arial"/>
                <w:b/>
                <w:bCs/>
                <w:sz w:val="20"/>
                <w:szCs w:val="20"/>
                <w:vertAlign w:val="superscript"/>
              </w:rPr>
            </w:rPrChange>
          </w:rPr>
          <w:t xml:space="preserve">, </w:t>
        </w:r>
        <w:r w:rsidR="00194F8C" w:rsidRPr="00902B69">
          <w:rPr>
            <w:rFonts w:ascii="Arial" w:hAnsi="Arial" w:cs="Arial"/>
            <w:b/>
            <w:bCs/>
            <w:sz w:val="20"/>
            <w:szCs w:val="20"/>
            <w:vertAlign w:val="superscript"/>
            <w:rPrChange w:id="46" w:author="Syed Asad Rahman" w:date="2015-11-06T06:47:00Z">
              <w:rPr>
                <w:rFonts w:ascii="Arial" w:hAnsi="Arial" w:cs="Arial"/>
                <w:b/>
                <w:bCs/>
                <w:sz w:val="20"/>
                <w:szCs w:val="20"/>
                <w:vertAlign w:val="superscript"/>
              </w:rPr>
            </w:rPrChange>
          </w:rPr>
          <w:t>3</w:t>
        </w:r>
      </w:ins>
      <w:r w:rsidR="00171868" w:rsidRPr="00902B69">
        <w:rPr>
          <w:rFonts w:ascii="Arial" w:hAnsi="Arial" w:cs="Arial"/>
          <w:b/>
          <w:sz w:val="20"/>
          <w:szCs w:val="20"/>
          <w:rPrChange w:id="47" w:author="Syed Asad Rahman" w:date="2015-11-06T06:47:00Z">
            <w:rPr>
              <w:rFonts w:ascii="Arial" w:hAnsi="Arial" w:cs="Arial"/>
              <w:b/>
            </w:rPr>
          </w:rPrChange>
        </w:rPr>
        <w:t xml:space="preserve">, </w:t>
      </w:r>
      <w:r w:rsidR="0023171C" w:rsidRPr="00902B69">
        <w:rPr>
          <w:rFonts w:ascii="Arial" w:hAnsi="Arial" w:cs="Arial"/>
          <w:b/>
          <w:sz w:val="20"/>
          <w:szCs w:val="20"/>
          <w:rPrChange w:id="48" w:author="Syed Asad Rahman" w:date="2015-11-06T06:47:00Z">
            <w:rPr>
              <w:rFonts w:ascii="Arial" w:hAnsi="Arial" w:cs="Arial"/>
              <w:b/>
            </w:rPr>
          </w:rPrChange>
        </w:rPr>
        <w:t>Gemma L. Holliday</w:t>
      </w:r>
      <w:r w:rsidR="00FB199E" w:rsidRPr="00902B69">
        <w:rPr>
          <w:rFonts w:ascii="Arial" w:hAnsi="Arial" w:cs="Arial"/>
          <w:b/>
          <w:bCs/>
          <w:sz w:val="20"/>
          <w:szCs w:val="20"/>
          <w:vertAlign w:val="superscript"/>
          <w:rPrChange w:id="49" w:author="Syed Asad Rahman" w:date="2015-11-06T06:47:00Z">
            <w:rPr>
              <w:rFonts w:ascii="Arial" w:hAnsi="Arial" w:cs="Arial"/>
              <w:b/>
              <w:bCs/>
              <w:vertAlign w:val="superscript"/>
            </w:rPr>
          </w:rPrChange>
        </w:rPr>
        <w:t>+</w:t>
      </w:r>
      <w:ins w:id="50" w:author="Syed Asad Rahman" w:date="2015-11-05T11:49:00Z">
        <w:r w:rsidR="00AB1039" w:rsidRPr="00902B69">
          <w:rPr>
            <w:rFonts w:ascii="Arial" w:hAnsi="Arial" w:cs="Arial"/>
            <w:b/>
            <w:bCs/>
            <w:sz w:val="20"/>
            <w:szCs w:val="20"/>
            <w:vertAlign w:val="superscript"/>
            <w:rPrChange w:id="51" w:author="Syed Asad Rahman" w:date="2015-11-06T06:47:00Z">
              <w:rPr>
                <w:rFonts w:ascii="Arial" w:hAnsi="Arial" w:cs="Arial"/>
                <w:b/>
                <w:bCs/>
                <w:sz w:val="20"/>
                <w:szCs w:val="20"/>
                <w:vertAlign w:val="superscript"/>
              </w:rPr>
            </w:rPrChange>
          </w:rPr>
          <w:t xml:space="preserve">, </w:t>
        </w:r>
        <w:r w:rsidR="00194F8C" w:rsidRPr="00902B69">
          <w:rPr>
            <w:rFonts w:ascii="Arial" w:hAnsi="Arial" w:cs="Arial"/>
            <w:b/>
            <w:bCs/>
            <w:sz w:val="20"/>
            <w:szCs w:val="20"/>
            <w:vertAlign w:val="superscript"/>
            <w:rPrChange w:id="52" w:author="Syed Asad Rahman" w:date="2015-11-06T06:47:00Z">
              <w:rPr>
                <w:rFonts w:ascii="Arial" w:hAnsi="Arial" w:cs="Arial"/>
                <w:b/>
                <w:bCs/>
                <w:sz w:val="20"/>
                <w:szCs w:val="20"/>
                <w:vertAlign w:val="superscript"/>
              </w:rPr>
            </w:rPrChange>
          </w:rPr>
          <w:t>4</w:t>
        </w:r>
      </w:ins>
      <w:r w:rsidR="0023171C" w:rsidRPr="00902B69">
        <w:rPr>
          <w:rFonts w:ascii="Arial" w:hAnsi="Arial" w:cs="Arial"/>
          <w:b/>
          <w:sz w:val="20"/>
          <w:szCs w:val="20"/>
          <w:rPrChange w:id="53" w:author="Syed Asad Rahman" w:date="2015-11-06T06:47:00Z">
            <w:rPr>
              <w:rFonts w:ascii="Arial" w:hAnsi="Arial" w:cs="Arial"/>
              <w:b/>
            </w:rPr>
          </w:rPrChange>
        </w:rPr>
        <w:t xml:space="preserve">, </w:t>
      </w:r>
      <w:r w:rsidR="00171868" w:rsidRPr="00902B69">
        <w:rPr>
          <w:rFonts w:ascii="Arial" w:hAnsi="Arial" w:cs="Arial"/>
          <w:b/>
          <w:sz w:val="20"/>
          <w:szCs w:val="20"/>
          <w:rPrChange w:id="54" w:author="Syed Asad Rahman" w:date="2015-11-06T06:47:00Z">
            <w:rPr>
              <w:rFonts w:ascii="Arial" w:hAnsi="Arial" w:cs="Arial"/>
              <w:b/>
            </w:rPr>
          </w:rPrChange>
        </w:rPr>
        <w:t>Christoph Steinbeck</w:t>
      </w:r>
      <w:r w:rsidR="00FB199E" w:rsidRPr="00902B69">
        <w:rPr>
          <w:rFonts w:ascii="Arial" w:hAnsi="Arial" w:cs="Arial"/>
          <w:b/>
          <w:bCs/>
          <w:sz w:val="20"/>
          <w:szCs w:val="20"/>
          <w:vertAlign w:val="superscript"/>
          <w:rPrChange w:id="55" w:author="Syed Asad Rahman" w:date="2015-11-06T06:47:00Z">
            <w:rPr>
              <w:rFonts w:ascii="Arial" w:hAnsi="Arial" w:cs="Arial"/>
              <w:b/>
              <w:bCs/>
              <w:vertAlign w:val="superscript"/>
            </w:rPr>
          </w:rPrChange>
        </w:rPr>
        <w:t>+</w:t>
      </w:r>
      <w:r w:rsidR="00171868" w:rsidRPr="00902B69">
        <w:rPr>
          <w:rFonts w:ascii="Arial" w:hAnsi="Arial" w:cs="Arial"/>
          <w:b/>
          <w:sz w:val="20"/>
          <w:szCs w:val="20"/>
          <w:rPrChange w:id="56" w:author="Syed Asad Rahman" w:date="2015-11-06T06:47:00Z">
            <w:rPr>
              <w:rFonts w:ascii="Arial" w:hAnsi="Arial" w:cs="Arial"/>
              <w:b/>
            </w:rPr>
          </w:rPrChange>
        </w:rPr>
        <w:t xml:space="preserve"> </w:t>
      </w:r>
      <w:r w:rsidR="0039280F" w:rsidRPr="00902B69">
        <w:rPr>
          <w:rFonts w:ascii="Arial" w:hAnsi="Arial" w:cs="Arial"/>
          <w:b/>
          <w:sz w:val="20"/>
          <w:szCs w:val="20"/>
          <w:rPrChange w:id="57" w:author="Syed Asad Rahman" w:date="2015-11-06T06:47:00Z">
            <w:rPr>
              <w:rFonts w:ascii="Arial" w:hAnsi="Arial" w:cs="Arial"/>
              <w:b/>
            </w:rPr>
          </w:rPrChange>
        </w:rPr>
        <w:t xml:space="preserve">and </w:t>
      </w:r>
      <w:r w:rsidRPr="00902B69">
        <w:rPr>
          <w:rFonts w:ascii="Arial" w:hAnsi="Arial" w:cs="Arial"/>
          <w:b/>
          <w:sz w:val="20"/>
          <w:szCs w:val="20"/>
          <w:rPrChange w:id="58" w:author="Syed Asad Rahman" w:date="2015-11-06T06:47:00Z">
            <w:rPr>
              <w:rFonts w:ascii="Arial" w:hAnsi="Arial" w:cs="Arial"/>
              <w:b/>
            </w:rPr>
          </w:rPrChange>
        </w:rPr>
        <w:t>Janet M</w:t>
      </w:r>
      <w:r w:rsidR="00FB199E" w:rsidRPr="00902B69">
        <w:rPr>
          <w:rFonts w:ascii="Arial" w:hAnsi="Arial" w:cs="Arial"/>
          <w:b/>
          <w:sz w:val="20"/>
          <w:szCs w:val="20"/>
          <w:rPrChange w:id="59" w:author="Syed Asad Rahman" w:date="2015-11-06T06:47:00Z">
            <w:rPr>
              <w:rFonts w:ascii="Arial" w:hAnsi="Arial" w:cs="Arial"/>
              <w:b/>
            </w:rPr>
          </w:rPrChange>
        </w:rPr>
        <w:t>.</w:t>
      </w:r>
      <w:r w:rsidRPr="00902B69">
        <w:rPr>
          <w:rFonts w:ascii="Arial" w:hAnsi="Arial" w:cs="Arial"/>
          <w:b/>
          <w:sz w:val="20"/>
          <w:szCs w:val="20"/>
          <w:rPrChange w:id="60" w:author="Syed Asad Rahman" w:date="2015-11-06T06:47:00Z">
            <w:rPr>
              <w:rFonts w:ascii="Arial" w:hAnsi="Arial" w:cs="Arial"/>
              <w:b/>
            </w:rPr>
          </w:rPrChange>
        </w:rPr>
        <w:t xml:space="preserve"> Thornton</w:t>
      </w:r>
      <w:r w:rsidR="00FB199E" w:rsidRPr="00902B69">
        <w:rPr>
          <w:rFonts w:ascii="Arial" w:hAnsi="Arial" w:cs="Arial"/>
          <w:b/>
          <w:bCs/>
          <w:sz w:val="20"/>
          <w:szCs w:val="20"/>
          <w:vertAlign w:val="superscript"/>
          <w:rPrChange w:id="61" w:author="Syed Asad Rahman" w:date="2015-11-06T06:47:00Z">
            <w:rPr>
              <w:rFonts w:ascii="Arial" w:hAnsi="Arial" w:cs="Arial"/>
              <w:b/>
              <w:bCs/>
              <w:vertAlign w:val="superscript"/>
            </w:rPr>
          </w:rPrChange>
        </w:rPr>
        <w:t>+</w:t>
      </w:r>
    </w:p>
    <w:p w14:paraId="37B3B24F" w14:textId="77777777" w:rsidR="00FB199E" w:rsidRPr="00902B69" w:rsidRDefault="00FB199E" w:rsidP="00902B69">
      <w:pPr>
        <w:spacing w:line="276" w:lineRule="auto"/>
        <w:jc w:val="both"/>
        <w:rPr>
          <w:rFonts w:ascii="Arial" w:hAnsi="Arial" w:cs="Arial"/>
          <w:b/>
          <w:bCs/>
          <w:vertAlign w:val="superscript"/>
          <w:rPrChange w:id="62" w:author="Syed Asad Rahman" w:date="2015-11-06T06:47:00Z">
            <w:rPr>
              <w:rFonts w:ascii="Arial" w:hAnsi="Arial" w:cs="Arial"/>
              <w:b/>
              <w:bCs/>
              <w:vertAlign w:val="superscript"/>
            </w:rPr>
          </w:rPrChange>
        </w:rPr>
        <w:pPrChange w:id="63" w:author="Syed Asad Rahman" w:date="2015-11-06T06:47:00Z">
          <w:pPr>
            <w:spacing w:line="276" w:lineRule="auto"/>
            <w:jc w:val="both"/>
          </w:pPr>
        </w:pPrChange>
      </w:pPr>
    </w:p>
    <w:p w14:paraId="03CC4796" w14:textId="5011F813" w:rsidR="00FB199E" w:rsidRPr="00902B69" w:rsidRDefault="00FB199E" w:rsidP="00902B69">
      <w:pPr>
        <w:spacing w:line="276" w:lineRule="auto"/>
        <w:jc w:val="both"/>
        <w:rPr>
          <w:ins w:id="64" w:author="Syed Asad Rahman" w:date="2015-11-05T11:45:00Z"/>
          <w:rFonts w:ascii="Arial" w:hAnsi="Arial" w:cs="Arial"/>
          <w:sz w:val="20"/>
          <w:szCs w:val="20"/>
          <w:rPrChange w:id="65" w:author="Syed Asad Rahman" w:date="2015-11-06T06:47:00Z">
            <w:rPr>
              <w:ins w:id="66" w:author="Syed Asad Rahman" w:date="2015-11-05T11:45:00Z"/>
              <w:rFonts w:ascii="Arial" w:hAnsi="Arial" w:cs="Arial"/>
              <w:sz w:val="20"/>
              <w:szCs w:val="20"/>
            </w:rPr>
          </w:rPrChange>
        </w:rPr>
        <w:pPrChange w:id="67" w:author="Syed Asad Rahman" w:date="2015-11-06T06:47:00Z">
          <w:pPr>
            <w:spacing w:line="276" w:lineRule="auto"/>
            <w:jc w:val="both"/>
          </w:pPr>
        </w:pPrChange>
      </w:pPr>
      <w:r w:rsidRPr="00902B69">
        <w:rPr>
          <w:rFonts w:ascii="Arial" w:hAnsi="Arial" w:cs="Arial"/>
          <w:bCs/>
          <w:sz w:val="20"/>
          <w:szCs w:val="20"/>
          <w:vertAlign w:val="superscript"/>
          <w:rPrChange w:id="68" w:author="Syed Asad Rahman" w:date="2015-11-06T06:47:00Z">
            <w:rPr>
              <w:rFonts w:ascii="Arial" w:hAnsi="Arial" w:cs="Arial"/>
              <w:b/>
              <w:bCs/>
              <w:vertAlign w:val="superscript"/>
            </w:rPr>
          </w:rPrChange>
        </w:rPr>
        <w:t>+</w:t>
      </w:r>
      <w:del w:id="69" w:author="Syed Asad Rahman" w:date="2015-11-05T11:44:00Z">
        <w:r w:rsidRPr="00902B69" w:rsidDel="005D3385">
          <w:rPr>
            <w:rFonts w:ascii="Arial" w:hAnsi="Arial" w:cs="Arial"/>
            <w:bCs/>
            <w:sz w:val="20"/>
            <w:szCs w:val="20"/>
            <w:vertAlign w:val="superscript"/>
            <w:rPrChange w:id="70" w:author="Syed Asad Rahman" w:date="2015-11-06T06:47:00Z">
              <w:rPr>
                <w:rFonts w:ascii="Arial" w:hAnsi="Arial" w:cs="Arial"/>
                <w:b/>
                <w:bCs/>
                <w:vertAlign w:val="superscript"/>
              </w:rPr>
            </w:rPrChange>
          </w:rPr>
          <w:delText xml:space="preserve"> </w:delText>
        </w:r>
      </w:del>
      <w:r w:rsidRPr="00902B69">
        <w:rPr>
          <w:rFonts w:ascii="Arial" w:hAnsi="Arial" w:cs="Arial"/>
          <w:sz w:val="20"/>
          <w:szCs w:val="20"/>
          <w:rPrChange w:id="71" w:author="Syed Asad Rahman" w:date="2015-11-06T06:47:00Z">
            <w:rPr>
              <w:rFonts w:ascii="Arial" w:hAnsi="Arial" w:cs="Arial"/>
            </w:rPr>
          </w:rPrChange>
        </w:rPr>
        <w:t>European Molecular Biology Laboratory</w:t>
      </w:r>
      <w:ins w:id="72" w:author="Syed Asad Rahman" w:date="2015-11-05T13:15:00Z">
        <w:r w:rsidR="00AD6552" w:rsidRPr="00902B69">
          <w:rPr>
            <w:rFonts w:ascii="Arial" w:hAnsi="Arial" w:cs="Arial"/>
            <w:sz w:val="20"/>
            <w:szCs w:val="20"/>
            <w:rPrChange w:id="73" w:author="Syed Asad Rahman" w:date="2015-11-06T06:47:00Z">
              <w:rPr>
                <w:rFonts w:ascii="Arial" w:hAnsi="Arial" w:cs="Arial"/>
                <w:sz w:val="20"/>
                <w:szCs w:val="20"/>
              </w:rPr>
            </w:rPrChange>
          </w:rPr>
          <w:t xml:space="preserve"> </w:t>
        </w:r>
      </w:ins>
      <w:ins w:id="74" w:author="Syed Asad Rahman" w:date="2015-11-05T13:14:00Z">
        <w:r w:rsidR="00AD6552" w:rsidRPr="00902B69">
          <w:rPr>
            <w:rFonts w:ascii="Arial" w:hAnsi="Arial" w:cs="Arial"/>
            <w:sz w:val="20"/>
            <w:szCs w:val="20"/>
            <w:rPrChange w:id="75" w:author="Syed Asad Rahman" w:date="2015-11-06T06:47:00Z">
              <w:rPr>
                <w:rFonts w:ascii="Arial" w:hAnsi="Arial" w:cs="Arial"/>
                <w:sz w:val="20"/>
                <w:szCs w:val="20"/>
              </w:rPr>
            </w:rPrChange>
          </w:rPr>
          <w:t>-</w:t>
        </w:r>
      </w:ins>
      <w:ins w:id="76" w:author="Syed Asad Rahman" w:date="2015-11-05T13:15:00Z">
        <w:r w:rsidR="00AD6552" w:rsidRPr="00902B69">
          <w:rPr>
            <w:rFonts w:ascii="Arial" w:hAnsi="Arial" w:cs="Arial"/>
            <w:sz w:val="20"/>
            <w:szCs w:val="20"/>
            <w:rPrChange w:id="77" w:author="Syed Asad Rahman" w:date="2015-11-06T06:47:00Z">
              <w:rPr>
                <w:rFonts w:ascii="Arial" w:hAnsi="Arial" w:cs="Arial"/>
                <w:sz w:val="20"/>
                <w:szCs w:val="20"/>
              </w:rPr>
            </w:rPrChange>
          </w:rPr>
          <w:t xml:space="preserve"> </w:t>
        </w:r>
      </w:ins>
      <w:del w:id="78" w:author="Syed Asad Rahman" w:date="2015-11-05T13:14:00Z">
        <w:r w:rsidRPr="00902B69" w:rsidDel="00AD6552">
          <w:rPr>
            <w:rFonts w:ascii="Arial" w:hAnsi="Arial" w:cs="Arial"/>
            <w:sz w:val="20"/>
            <w:szCs w:val="20"/>
            <w:rPrChange w:id="79" w:author="Syed Asad Rahman" w:date="2015-11-06T06:47:00Z">
              <w:rPr>
                <w:rFonts w:ascii="Arial" w:hAnsi="Arial" w:cs="Arial"/>
              </w:rPr>
            </w:rPrChange>
          </w:rPr>
          <w:delText xml:space="preserve">, </w:delText>
        </w:r>
      </w:del>
      <w:r w:rsidRPr="00902B69">
        <w:rPr>
          <w:rFonts w:ascii="Arial" w:hAnsi="Arial" w:cs="Arial"/>
          <w:sz w:val="20"/>
          <w:szCs w:val="20"/>
          <w:rPrChange w:id="80" w:author="Syed Asad Rahman" w:date="2015-11-06T06:47:00Z">
            <w:rPr>
              <w:rFonts w:ascii="Arial" w:hAnsi="Arial" w:cs="Arial"/>
            </w:rPr>
          </w:rPrChange>
        </w:rPr>
        <w:t>European Bioinformatics Institute EMBL-EBI, Wellcome Trust Genome Campus, Hinxton, Cambridge, CB10 1SD, United Kingdom</w:t>
      </w:r>
    </w:p>
    <w:p w14:paraId="2DEC61AA" w14:textId="77777777" w:rsidR="00FE7BA8" w:rsidRPr="00902B69" w:rsidRDefault="00FE7BA8" w:rsidP="00902B69">
      <w:pPr>
        <w:spacing w:line="276" w:lineRule="auto"/>
        <w:jc w:val="both"/>
        <w:rPr>
          <w:ins w:id="81" w:author="Syed Asad Rahman" w:date="2015-11-05T11:45:00Z"/>
          <w:rFonts w:ascii="Arial" w:hAnsi="Arial" w:cs="Arial"/>
          <w:sz w:val="20"/>
          <w:szCs w:val="20"/>
          <w:rPrChange w:id="82" w:author="Syed Asad Rahman" w:date="2015-11-06T06:47:00Z">
            <w:rPr>
              <w:ins w:id="83" w:author="Syed Asad Rahman" w:date="2015-11-05T11:45:00Z"/>
              <w:rFonts w:ascii="Arial" w:hAnsi="Arial" w:cs="Arial"/>
              <w:sz w:val="20"/>
              <w:szCs w:val="20"/>
            </w:rPr>
          </w:rPrChange>
        </w:rPr>
        <w:pPrChange w:id="84" w:author="Syed Asad Rahman" w:date="2015-11-06T06:47:00Z">
          <w:pPr>
            <w:spacing w:line="276" w:lineRule="auto"/>
            <w:jc w:val="both"/>
          </w:pPr>
        </w:pPrChange>
      </w:pPr>
    </w:p>
    <w:p w14:paraId="606B94CB" w14:textId="70A56D8A" w:rsidR="00FE7BA8" w:rsidRPr="00902B69" w:rsidRDefault="00FE7BA8" w:rsidP="00902B69">
      <w:pPr>
        <w:spacing w:line="276" w:lineRule="auto"/>
        <w:jc w:val="both"/>
        <w:rPr>
          <w:ins w:id="85" w:author="Syed Asad Rahman" w:date="2015-11-05T11:54:00Z"/>
          <w:rFonts w:ascii="Arial" w:hAnsi="Arial" w:cs="Arial"/>
          <w:b/>
          <w:sz w:val="20"/>
          <w:szCs w:val="20"/>
          <w:rPrChange w:id="86" w:author="Syed Asad Rahman" w:date="2015-11-06T06:47:00Z">
            <w:rPr>
              <w:ins w:id="87" w:author="Syed Asad Rahman" w:date="2015-11-05T11:54:00Z"/>
              <w:rFonts w:ascii="Arial" w:hAnsi="Arial" w:cs="Arial"/>
              <w:b/>
              <w:sz w:val="20"/>
              <w:szCs w:val="20"/>
            </w:rPr>
          </w:rPrChange>
        </w:rPr>
        <w:pPrChange w:id="88" w:author="Syed Asad Rahman" w:date="2015-11-06T06:47:00Z">
          <w:pPr>
            <w:spacing w:line="276" w:lineRule="auto"/>
            <w:jc w:val="both"/>
          </w:pPr>
        </w:pPrChange>
      </w:pPr>
      <w:ins w:id="89" w:author="Syed Asad Rahman" w:date="2015-11-05T11:45:00Z">
        <w:r w:rsidRPr="00902B69">
          <w:rPr>
            <w:rFonts w:ascii="Arial" w:hAnsi="Arial" w:cs="Arial"/>
            <w:b/>
            <w:sz w:val="20"/>
            <w:szCs w:val="20"/>
            <w:rPrChange w:id="90" w:author="Syed Asad Rahman" w:date="2015-11-06T06:47:00Z">
              <w:rPr>
                <w:rFonts w:ascii="Arial" w:hAnsi="Arial" w:cs="Arial"/>
                <w:sz w:val="20"/>
                <w:szCs w:val="20"/>
              </w:rPr>
            </w:rPrChange>
          </w:rPr>
          <w:t xml:space="preserve">Current </w:t>
        </w:r>
      </w:ins>
      <w:ins w:id="91" w:author="Syed Asad Rahman" w:date="2015-11-05T11:49:00Z">
        <w:r w:rsidR="00AB1039" w:rsidRPr="00902B69">
          <w:rPr>
            <w:rFonts w:ascii="Arial" w:hAnsi="Arial" w:cs="Arial"/>
            <w:b/>
            <w:sz w:val="20"/>
            <w:szCs w:val="20"/>
            <w:rPrChange w:id="92" w:author="Syed Asad Rahman" w:date="2015-11-06T06:47:00Z">
              <w:rPr>
                <w:rFonts w:ascii="Arial" w:hAnsi="Arial" w:cs="Arial"/>
                <w:sz w:val="20"/>
                <w:szCs w:val="20"/>
              </w:rPr>
            </w:rPrChange>
          </w:rPr>
          <w:t>affiliation</w:t>
        </w:r>
      </w:ins>
      <w:ins w:id="93" w:author="Syed Asad Rahman" w:date="2015-11-05T11:45:00Z">
        <w:r w:rsidRPr="00902B69">
          <w:rPr>
            <w:rFonts w:ascii="Arial" w:hAnsi="Arial" w:cs="Arial"/>
            <w:b/>
            <w:sz w:val="20"/>
            <w:szCs w:val="20"/>
            <w:rPrChange w:id="94" w:author="Syed Asad Rahman" w:date="2015-11-06T06:47:00Z">
              <w:rPr>
                <w:rFonts w:ascii="Arial" w:hAnsi="Arial" w:cs="Arial"/>
                <w:sz w:val="20"/>
                <w:szCs w:val="20"/>
              </w:rPr>
            </w:rPrChange>
          </w:rPr>
          <w:t>:</w:t>
        </w:r>
      </w:ins>
    </w:p>
    <w:p w14:paraId="0478124F" w14:textId="77777777" w:rsidR="00F15AA8" w:rsidRPr="00902B69" w:rsidRDefault="00F15AA8" w:rsidP="00902B69">
      <w:pPr>
        <w:spacing w:line="276" w:lineRule="auto"/>
        <w:jc w:val="both"/>
        <w:rPr>
          <w:ins w:id="95" w:author="Syed Asad Rahman" w:date="2015-11-05T11:45:00Z"/>
          <w:rFonts w:ascii="Arial" w:hAnsi="Arial" w:cs="Arial"/>
          <w:b/>
          <w:sz w:val="20"/>
          <w:szCs w:val="20"/>
          <w:rPrChange w:id="96" w:author="Syed Asad Rahman" w:date="2015-11-06T06:47:00Z">
            <w:rPr>
              <w:ins w:id="97" w:author="Syed Asad Rahman" w:date="2015-11-05T11:45:00Z"/>
              <w:rFonts w:ascii="Arial" w:hAnsi="Arial" w:cs="Arial"/>
              <w:sz w:val="20"/>
              <w:szCs w:val="20"/>
            </w:rPr>
          </w:rPrChange>
        </w:rPr>
        <w:pPrChange w:id="98" w:author="Syed Asad Rahman" w:date="2015-11-06T06:47:00Z">
          <w:pPr>
            <w:spacing w:line="276" w:lineRule="auto"/>
            <w:jc w:val="both"/>
          </w:pPr>
        </w:pPrChange>
      </w:pPr>
    </w:p>
    <w:p w14:paraId="6A0BB711" w14:textId="77777777" w:rsidR="00194F8C" w:rsidRPr="00902B69" w:rsidRDefault="00194F8C" w:rsidP="00902B69">
      <w:pPr>
        <w:widowControl w:val="0"/>
        <w:autoSpaceDE w:val="0"/>
        <w:autoSpaceDN w:val="0"/>
        <w:adjustRightInd w:val="0"/>
        <w:spacing w:line="276" w:lineRule="auto"/>
        <w:jc w:val="both"/>
        <w:rPr>
          <w:ins w:id="99" w:author="Syed Asad Rahman" w:date="2015-11-05T12:03:00Z"/>
          <w:rFonts w:ascii="Arial" w:hAnsi="Arial" w:cs="Arial"/>
          <w:color w:val="262626"/>
          <w:sz w:val="20"/>
          <w:szCs w:val="20"/>
          <w:lang w:val="en-US"/>
          <w:rPrChange w:id="100" w:author="Syed Asad Rahman" w:date="2015-11-06T06:47:00Z">
            <w:rPr>
              <w:ins w:id="101" w:author="Syed Asad Rahman" w:date="2015-11-05T12:03:00Z"/>
              <w:rFonts w:ascii="Arial" w:hAnsi="Arial" w:cs="Arial"/>
              <w:color w:val="262626"/>
              <w:sz w:val="20"/>
              <w:szCs w:val="20"/>
              <w:lang w:val="en-US"/>
            </w:rPr>
          </w:rPrChange>
        </w:rPr>
        <w:pPrChange w:id="102" w:author="Syed Asad Rahman" w:date="2015-11-06T06:47:00Z">
          <w:pPr>
            <w:widowControl w:val="0"/>
            <w:autoSpaceDE w:val="0"/>
            <w:autoSpaceDN w:val="0"/>
            <w:adjustRightInd w:val="0"/>
          </w:pPr>
        </w:pPrChange>
      </w:pPr>
      <w:ins w:id="103" w:author="Syed Asad Rahman" w:date="2015-11-05T12:03:00Z">
        <w:r w:rsidRPr="00902B69">
          <w:rPr>
            <w:rFonts w:ascii="Arial" w:hAnsi="Arial" w:cs="Arial"/>
            <w:sz w:val="20"/>
            <w:szCs w:val="20"/>
            <w:lang w:val="en-US"/>
            <w:rPrChange w:id="104" w:author="Syed Asad Rahman" w:date="2015-11-06T06:47:00Z">
              <w:rPr>
                <w:rFonts w:ascii="Arial" w:hAnsi="Arial" w:cs="Arial"/>
                <w:sz w:val="20"/>
                <w:szCs w:val="20"/>
                <w:lang w:val="en-US"/>
              </w:rPr>
            </w:rPrChange>
          </w:rPr>
          <w:t xml:space="preserve">1: </w:t>
        </w:r>
        <w:r w:rsidRPr="00902B69">
          <w:rPr>
            <w:rFonts w:ascii="Arial" w:hAnsi="Arial" w:cs="Arial"/>
            <w:color w:val="262626"/>
            <w:sz w:val="20"/>
            <w:szCs w:val="20"/>
            <w:lang w:val="en-US"/>
            <w:rPrChange w:id="105" w:author="Syed Asad Rahman" w:date="2015-11-06T06:47:00Z">
              <w:rPr>
                <w:rFonts w:ascii="Arial" w:hAnsi="Arial" w:cs="Arial"/>
                <w:color w:val="262626"/>
                <w:sz w:val="20"/>
                <w:szCs w:val="20"/>
                <w:lang w:val="en-US"/>
              </w:rPr>
            </w:rPrChange>
          </w:rPr>
          <w:t>Dipartimento di Informatica - Scienza e Ingegneria, Mura Anteo Zamboni 7, Bologna, Italy</w:t>
        </w:r>
      </w:ins>
    </w:p>
    <w:p w14:paraId="5E7B0414" w14:textId="77777777" w:rsidR="00194F8C" w:rsidRPr="00902B69" w:rsidRDefault="00194F8C" w:rsidP="00902B69">
      <w:pPr>
        <w:widowControl w:val="0"/>
        <w:autoSpaceDE w:val="0"/>
        <w:autoSpaceDN w:val="0"/>
        <w:adjustRightInd w:val="0"/>
        <w:spacing w:line="276" w:lineRule="auto"/>
        <w:jc w:val="both"/>
        <w:rPr>
          <w:ins w:id="106" w:author="Syed Asad Rahman" w:date="2015-11-05T12:03:00Z"/>
          <w:rFonts w:ascii="Arial" w:hAnsi="Arial" w:cs="Arial"/>
          <w:sz w:val="20"/>
          <w:szCs w:val="20"/>
          <w:rPrChange w:id="107" w:author="Syed Asad Rahman" w:date="2015-11-06T06:47:00Z">
            <w:rPr>
              <w:ins w:id="108" w:author="Syed Asad Rahman" w:date="2015-11-05T12:03:00Z"/>
              <w:rFonts w:ascii="Arial" w:hAnsi="Arial" w:cs="Arial"/>
              <w:sz w:val="20"/>
              <w:szCs w:val="20"/>
            </w:rPr>
          </w:rPrChange>
        </w:rPr>
        <w:pPrChange w:id="109" w:author="Syed Asad Rahman" w:date="2015-11-06T06:47:00Z">
          <w:pPr>
            <w:spacing w:line="276" w:lineRule="auto"/>
            <w:jc w:val="both"/>
          </w:pPr>
        </w:pPrChange>
      </w:pPr>
    </w:p>
    <w:p w14:paraId="1A380804" w14:textId="0E679C89" w:rsidR="00FE7BA8" w:rsidRPr="00902B69" w:rsidRDefault="00194F8C" w:rsidP="00902B69">
      <w:pPr>
        <w:widowControl w:val="0"/>
        <w:autoSpaceDE w:val="0"/>
        <w:autoSpaceDN w:val="0"/>
        <w:adjustRightInd w:val="0"/>
        <w:spacing w:line="276" w:lineRule="auto"/>
        <w:jc w:val="both"/>
        <w:rPr>
          <w:ins w:id="110" w:author="Syed Asad Rahman" w:date="2015-11-05T11:45:00Z"/>
          <w:rFonts w:ascii="Arial" w:hAnsi="Arial" w:cs="Arial"/>
          <w:sz w:val="20"/>
          <w:szCs w:val="20"/>
          <w:lang w:val="en-US"/>
          <w:rPrChange w:id="111" w:author="Syed Asad Rahman" w:date="2015-11-06T06:47:00Z">
            <w:rPr>
              <w:ins w:id="112" w:author="Syed Asad Rahman" w:date="2015-11-05T11:45:00Z"/>
              <w:rFonts w:ascii="Arial" w:hAnsi="Arial" w:cs="Arial"/>
              <w:sz w:val="20"/>
              <w:szCs w:val="20"/>
            </w:rPr>
          </w:rPrChange>
        </w:rPr>
        <w:pPrChange w:id="113" w:author="Syed Asad Rahman" w:date="2015-11-06T06:47:00Z">
          <w:pPr>
            <w:spacing w:line="276" w:lineRule="auto"/>
            <w:jc w:val="both"/>
          </w:pPr>
        </w:pPrChange>
      </w:pPr>
      <w:ins w:id="114" w:author="Syed Asad Rahman" w:date="2015-11-05T11:45:00Z">
        <w:r w:rsidRPr="00902B69">
          <w:rPr>
            <w:rFonts w:ascii="Arial" w:hAnsi="Arial" w:cs="Arial"/>
            <w:sz w:val="20"/>
            <w:szCs w:val="20"/>
            <w:rPrChange w:id="115" w:author="Syed Asad Rahman" w:date="2015-11-06T06:47:00Z">
              <w:rPr>
                <w:rFonts w:ascii="Arial" w:hAnsi="Arial" w:cs="Arial"/>
                <w:sz w:val="20"/>
                <w:szCs w:val="20"/>
              </w:rPr>
            </w:rPrChange>
          </w:rPr>
          <w:t>2</w:t>
        </w:r>
        <w:r w:rsidR="00FE7BA8" w:rsidRPr="00902B69">
          <w:rPr>
            <w:rFonts w:ascii="Arial" w:hAnsi="Arial" w:cs="Arial"/>
            <w:sz w:val="20"/>
            <w:szCs w:val="20"/>
            <w:rPrChange w:id="116" w:author="Syed Asad Rahman" w:date="2015-11-06T06:47:00Z">
              <w:rPr>
                <w:rFonts w:ascii="Arial" w:hAnsi="Arial" w:cs="Arial"/>
                <w:sz w:val="20"/>
                <w:szCs w:val="20"/>
              </w:rPr>
            </w:rPrChange>
          </w:rPr>
          <w:t>:</w:t>
        </w:r>
        <w:r w:rsidR="00AB1039" w:rsidRPr="00902B69">
          <w:rPr>
            <w:rFonts w:ascii="Arial" w:hAnsi="Arial" w:cs="Arial"/>
            <w:sz w:val="20"/>
            <w:szCs w:val="20"/>
            <w:rPrChange w:id="117" w:author="Syed Asad Rahman" w:date="2015-11-06T06:47:00Z">
              <w:rPr>
                <w:rFonts w:ascii="Arial" w:hAnsi="Arial" w:cs="Arial"/>
                <w:sz w:val="20"/>
                <w:szCs w:val="20"/>
              </w:rPr>
            </w:rPrChange>
          </w:rPr>
          <w:t xml:space="preserve"> </w:t>
        </w:r>
      </w:ins>
      <w:ins w:id="118" w:author="Syed Asad Rahman" w:date="2015-11-05T11:48:00Z">
        <w:r w:rsidR="00AB1039" w:rsidRPr="00902B69">
          <w:rPr>
            <w:rFonts w:ascii="Arial" w:hAnsi="Arial" w:cs="Arial"/>
            <w:sz w:val="20"/>
            <w:szCs w:val="20"/>
            <w:lang w:val="en-US"/>
            <w:rPrChange w:id="119" w:author="Syed Asad Rahman" w:date="2015-11-06T06:47:00Z">
              <w:rPr>
                <w:rFonts w:ascii="Helvetica" w:hAnsi="Helvetica" w:cs="Helvetica"/>
                <w:lang w:val="en-US"/>
              </w:rPr>
            </w:rPrChange>
          </w:rPr>
          <w:t xml:space="preserve">Balasubramanian laboratories, Cancer Research UK Cambridge Institute, University of Cambridge, Li Ka Shing Centre, Robinson Way, Cambridge CB2 0RE, </w:t>
        </w:r>
      </w:ins>
      <w:ins w:id="120" w:author="Syed Asad Rahman" w:date="2015-11-05T11:49:00Z">
        <w:r w:rsidR="00AB1039" w:rsidRPr="00902B69">
          <w:rPr>
            <w:rFonts w:ascii="Arial" w:hAnsi="Arial" w:cs="Arial"/>
            <w:sz w:val="20"/>
            <w:szCs w:val="20"/>
            <w:lang w:val="en-US"/>
            <w:rPrChange w:id="121" w:author="Syed Asad Rahman" w:date="2015-11-06T06:47:00Z">
              <w:rPr>
                <w:rFonts w:ascii="Helvetica" w:hAnsi="Helvetica" w:cs="Helvetica"/>
                <w:lang w:val="en-US"/>
              </w:rPr>
            </w:rPrChange>
          </w:rPr>
          <w:t>UK</w:t>
        </w:r>
      </w:ins>
    </w:p>
    <w:p w14:paraId="63A86F8E" w14:textId="77777777" w:rsidR="003B2DDB" w:rsidRPr="00902B69" w:rsidRDefault="003B2DDB" w:rsidP="00902B69">
      <w:pPr>
        <w:spacing w:line="276" w:lineRule="auto"/>
        <w:jc w:val="both"/>
        <w:rPr>
          <w:ins w:id="122" w:author="Syed Asad Rahman" w:date="2015-11-05T11:54:00Z"/>
          <w:rFonts w:ascii="Arial" w:hAnsi="Arial" w:cs="Arial"/>
          <w:sz w:val="20"/>
          <w:szCs w:val="20"/>
          <w:rPrChange w:id="123" w:author="Syed Asad Rahman" w:date="2015-11-06T06:47:00Z">
            <w:rPr>
              <w:ins w:id="124" w:author="Syed Asad Rahman" w:date="2015-11-05T11:54:00Z"/>
              <w:rFonts w:ascii="Arial" w:hAnsi="Arial" w:cs="Arial"/>
              <w:sz w:val="20"/>
              <w:szCs w:val="20"/>
            </w:rPr>
          </w:rPrChange>
        </w:rPr>
        <w:pPrChange w:id="125" w:author="Syed Asad Rahman" w:date="2015-11-06T06:47:00Z">
          <w:pPr>
            <w:spacing w:line="276" w:lineRule="auto"/>
            <w:jc w:val="both"/>
          </w:pPr>
        </w:pPrChange>
      </w:pPr>
    </w:p>
    <w:p w14:paraId="4A220745" w14:textId="38F9E8C7" w:rsidR="00FE7BA8" w:rsidRPr="00902B69" w:rsidRDefault="00194F8C" w:rsidP="00902B69">
      <w:pPr>
        <w:spacing w:line="276" w:lineRule="auto"/>
        <w:jc w:val="both"/>
        <w:rPr>
          <w:ins w:id="126" w:author="Syed Asad Rahman" w:date="2015-11-05T11:45:00Z"/>
          <w:rFonts w:ascii="Arial" w:hAnsi="Arial" w:cs="Arial"/>
          <w:sz w:val="20"/>
          <w:szCs w:val="20"/>
          <w:rPrChange w:id="127" w:author="Syed Asad Rahman" w:date="2015-11-06T06:47:00Z">
            <w:rPr>
              <w:ins w:id="128" w:author="Syed Asad Rahman" w:date="2015-11-05T11:45:00Z"/>
              <w:rFonts w:ascii="Arial" w:hAnsi="Arial" w:cs="Arial"/>
              <w:sz w:val="20"/>
              <w:szCs w:val="20"/>
            </w:rPr>
          </w:rPrChange>
        </w:rPr>
        <w:pPrChange w:id="129" w:author="Syed Asad Rahman" w:date="2015-11-06T06:47:00Z">
          <w:pPr>
            <w:spacing w:line="276" w:lineRule="auto"/>
            <w:jc w:val="both"/>
          </w:pPr>
        </w:pPrChange>
      </w:pPr>
      <w:ins w:id="130" w:author="Syed Asad Rahman" w:date="2015-11-05T11:45:00Z">
        <w:r w:rsidRPr="00902B69">
          <w:rPr>
            <w:rFonts w:ascii="Arial" w:hAnsi="Arial" w:cs="Arial"/>
            <w:sz w:val="20"/>
            <w:szCs w:val="20"/>
            <w:rPrChange w:id="131" w:author="Syed Asad Rahman" w:date="2015-11-06T06:47:00Z">
              <w:rPr>
                <w:rFonts w:ascii="Arial" w:hAnsi="Arial" w:cs="Arial"/>
                <w:sz w:val="20"/>
                <w:szCs w:val="20"/>
              </w:rPr>
            </w:rPrChange>
          </w:rPr>
          <w:t>3</w:t>
        </w:r>
        <w:r w:rsidR="00FE7BA8" w:rsidRPr="00902B69">
          <w:rPr>
            <w:rFonts w:ascii="Arial" w:hAnsi="Arial" w:cs="Arial"/>
            <w:sz w:val="20"/>
            <w:szCs w:val="20"/>
            <w:rPrChange w:id="132" w:author="Syed Asad Rahman" w:date="2015-11-06T06:47:00Z">
              <w:rPr>
                <w:rFonts w:ascii="Arial" w:hAnsi="Arial" w:cs="Arial"/>
                <w:sz w:val="20"/>
                <w:szCs w:val="20"/>
              </w:rPr>
            </w:rPrChange>
          </w:rPr>
          <w:t>:</w:t>
        </w:r>
      </w:ins>
      <w:ins w:id="133" w:author="Syed Asad Rahman" w:date="2015-11-05T11:48:00Z">
        <w:r w:rsidR="00AB1039" w:rsidRPr="00902B69">
          <w:rPr>
            <w:rFonts w:ascii="Arial" w:hAnsi="Arial" w:cs="Arial"/>
            <w:sz w:val="20"/>
            <w:szCs w:val="20"/>
            <w:rPrChange w:id="134" w:author="Syed Asad Rahman" w:date="2015-11-06T06:47:00Z">
              <w:rPr>
                <w:rFonts w:ascii="Arial" w:hAnsi="Arial" w:cs="Arial"/>
                <w:sz w:val="20"/>
                <w:szCs w:val="20"/>
              </w:rPr>
            </w:rPrChange>
          </w:rPr>
          <w:t xml:space="preserve"> </w:t>
        </w:r>
      </w:ins>
      <w:ins w:id="135" w:author="Syed Asad Rahman" w:date="2015-11-05T11:49:00Z">
        <w:r w:rsidR="00AB1039" w:rsidRPr="00902B69">
          <w:rPr>
            <w:rFonts w:ascii="Arial" w:hAnsi="Arial" w:cs="Arial"/>
            <w:sz w:val="20"/>
            <w:szCs w:val="20"/>
            <w:lang w:val="en-US"/>
            <w:rPrChange w:id="136" w:author="Syed Asad Rahman" w:date="2015-11-06T06:47:00Z">
              <w:rPr>
                <w:rFonts w:ascii="Helvetica" w:hAnsi="Helvetica" w:cs="Helvetica"/>
                <w:lang w:val="en-US"/>
              </w:rPr>
            </w:rPrChange>
          </w:rPr>
          <w:t xml:space="preserve">NextMove Software Ltd, </w:t>
        </w:r>
        <w:r w:rsidR="00AB1039" w:rsidRPr="00902B69">
          <w:rPr>
            <w:rFonts w:ascii="Arial" w:hAnsi="Arial" w:cs="Arial"/>
            <w:i/>
            <w:iCs/>
            <w:sz w:val="20"/>
            <w:szCs w:val="20"/>
            <w:lang w:val="en-US"/>
            <w:rPrChange w:id="137" w:author="Syed Asad Rahman" w:date="2015-11-06T06:47:00Z">
              <w:rPr>
                <w:rFonts w:ascii="Helvetica" w:hAnsi="Helvetica" w:cs="Helvetica"/>
                <w:i/>
                <w:iCs/>
                <w:lang w:val="en-US"/>
              </w:rPr>
            </w:rPrChange>
          </w:rPr>
          <w:t>Innovation Centre (Unit 23)</w:t>
        </w:r>
        <w:r w:rsidR="00AB1039" w:rsidRPr="00902B69">
          <w:rPr>
            <w:rFonts w:ascii="Arial" w:hAnsi="Arial" w:cs="Arial"/>
            <w:sz w:val="20"/>
            <w:szCs w:val="20"/>
            <w:lang w:val="en-US"/>
            <w:rPrChange w:id="138" w:author="Syed Asad Rahman" w:date="2015-11-06T06:47:00Z">
              <w:rPr>
                <w:rFonts w:ascii="Helvetica" w:hAnsi="Helvetica" w:cs="Helvetica"/>
                <w:lang w:val="en-US"/>
              </w:rPr>
            </w:rPrChange>
          </w:rPr>
          <w:t>, Cambridge Science Park, </w:t>
        </w:r>
        <w:r w:rsidR="00AB1039" w:rsidRPr="00902B69">
          <w:rPr>
            <w:rFonts w:ascii="Arial" w:hAnsi="Arial" w:cs="Arial"/>
            <w:iCs/>
            <w:sz w:val="20"/>
            <w:szCs w:val="20"/>
            <w:lang w:val="en-US"/>
            <w:rPrChange w:id="139" w:author="Syed Asad Rahman" w:date="2015-11-06T06:47:00Z">
              <w:rPr>
                <w:rFonts w:ascii="Helvetica" w:hAnsi="Helvetica" w:cs="Helvetica"/>
                <w:i/>
                <w:iCs/>
                <w:lang w:val="en-US"/>
              </w:rPr>
            </w:rPrChange>
          </w:rPr>
          <w:t>Cambridge</w:t>
        </w:r>
        <w:r w:rsidR="00AB1039" w:rsidRPr="00902B69">
          <w:rPr>
            <w:rFonts w:ascii="Arial" w:hAnsi="Arial" w:cs="Arial"/>
            <w:sz w:val="20"/>
            <w:szCs w:val="20"/>
            <w:lang w:val="en-US"/>
            <w:rPrChange w:id="140" w:author="Syed Asad Rahman" w:date="2015-11-06T06:47:00Z">
              <w:rPr>
                <w:rFonts w:ascii="Helvetica" w:hAnsi="Helvetica" w:cs="Helvetica"/>
                <w:lang w:val="en-US"/>
              </w:rPr>
            </w:rPrChange>
          </w:rPr>
          <w:t xml:space="preserve">, </w:t>
        </w:r>
        <w:r w:rsidR="00AB1039" w:rsidRPr="00902B69">
          <w:rPr>
            <w:rFonts w:ascii="Arial" w:hAnsi="Arial" w:cs="Arial"/>
            <w:iCs/>
            <w:sz w:val="20"/>
            <w:szCs w:val="20"/>
            <w:lang w:val="en-US"/>
            <w:rPrChange w:id="141" w:author="Syed Asad Rahman" w:date="2015-11-06T06:47:00Z">
              <w:rPr>
                <w:rFonts w:ascii="Helvetica" w:hAnsi="Helvetica" w:cs="Helvetica"/>
                <w:i/>
                <w:iCs/>
                <w:lang w:val="en-US"/>
              </w:rPr>
            </w:rPrChange>
          </w:rPr>
          <w:t>CB4 0EY</w:t>
        </w:r>
        <w:r w:rsidR="00AB1039" w:rsidRPr="00902B69">
          <w:rPr>
            <w:rFonts w:ascii="Arial" w:hAnsi="Arial" w:cs="Arial"/>
            <w:sz w:val="20"/>
            <w:szCs w:val="20"/>
            <w:lang w:val="en-US"/>
            <w:rPrChange w:id="142" w:author="Syed Asad Rahman" w:date="2015-11-06T06:47:00Z">
              <w:rPr>
                <w:rFonts w:ascii="Helvetica" w:hAnsi="Helvetica" w:cs="Helvetica"/>
                <w:lang w:val="en-US"/>
              </w:rPr>
            </w:rPrChange>
          </w:rPr>
          <w:t>, UK</w:t>
        </w:r>
      </w:ins>
    </w:p>
    <w:p w14:paraId="4FCC813D" w14:textId="77777777" w:rsidR="003B2DDB" w:rsidRPr="00902B69" w:rsidRDefault="003B2DDB" w:rsidP="00902B69">
      <w:pPr>
        <w:widowControl w:val="0"/>
        <w:autoSpaceDE w:val="0"/>
        <w:autoSpaceDN w:val="0"/>
        <w:adjustRightInd w:val="0"/>
        <w:spacing w:line="276" w:lineRule="auto"/>
        <w:jc w:val="both"/>
        <w:rPr>
          <w:ins w:id="143" w:author="Syed Asad Rahman" w:date="2015-11-05T11:54:00Z"/>
          <w:rFonts w:ascii="Arial" w:hAnsi="Arial" w:cs="Arial"/>
          <w:sz w:val="20"/>
          <w:szCs w:val="20"/>
          <w:rPrChange w:id="144" w:author="Syed Asad Rahman" w:date="2015-11-06T06:47:00Z">
            <w:rPr>
              <w:ins w:id="145" w:author="Syed Asad Rahman" w:date="2015-11-05T11:54:00Z"/>
              <w:rFonts w:ascii="Arial" w:hAnsi="Arial" w:cs="Arial"/>
              <w:sz w:val="20"/>
              <w:szCs w:val="20"/>
            </w:rPr>
          </w:rPrChange>
        </w:rPr>
        <w:pPrChange w:id="146" w:author="Syed Asad Rahman" w:date="2015-11-06T06:47:00Z">
          <w:pPr>
            <w:spacing w:line="276" w:lineRule="auto"/>
            <w:jc w:val="both"/>
          </w:pPr>
        </w:pPrChange>
      </w:pPr>
    </w:p>
    <w:p w14:paraId="74351153" w14:textId="250F3D37" w:rsidR="00FE7BA8" w:rsidRPr="00902B69" w:rsidRDefault="00194F8C" w:rsidP="00902B69">
      <w:pPr>
        <w:widowControl w:val="0"/>
        <w:autoSpaceDE w:val="0"/>
        <w:autoSpaceDN w:val="0"/>
        <w:adjustRightInd w:val="0"/>
        <w:spacing w:line="276" w:lineRule="auto"/>
        <w:jc w:val="both"/>
        <w:rPr>
          <w:ins w:id="147" w:author="Syed Asad Rahman" w:date="2015-11-05T12:00:00Z"/>
          <w:rFonts w:ascii="Arial" w:hAnsi="Arial" w:cs="Arial"/>
          <w:sz w:val="20"/>
          <w:szCs w:val="20"/>
          <w:lang w:val="en-US"/>
          <w:rPrChange w:id="148" w:author="Syed Asad Rahman" w:date="2015-11-06T06:47:00Z">
            <w:rPr>
              <w:ins w:id="149" w:author="Syed Asad Rahman" w:date="2015-11-05T12:00:00Z"/>
              <w:rFonts w:ascii="Arial" w:hAnsi="Arial" w:cs="Arial"/>
              <w:sz w:val="20"/>
              <w:szCs w:val="20"/>
              <w:lang w:val="en-US"/>
            </w:rPr>
          </w:rPrChange>
        </w:rPr>
        <w:pPrChange w:id="150" w:author="Syed Asad Rahman" w:date="2015-11-06T06:47:00Z">
          <w:pPr>
            <w:spacing w:line="276" w:lineRule="auto"/>
            <w:jc w:val="both"/>
          </w:pPr>
        </w:pPrChange>
      </w:pPr>
      <w:ins w:id="151" w:author="Syed Asad Rahman" w:date="2015-11-05T11:45:00Z">
        <w:r w:rsidRPr="00902B69">
          <w:rPr>
            <w:rFonts w:ascii="Arial" w:hAnsi="Arial" w:cs="Arial"/>
            <w:sz w:val="20"/>
            <w:szCs w:val="20"/>
            <w:rPrChange w:id="152" w:author="Syed Asad Rahman" w:date="2015-11-06T06:47:00Z">
              <w:rPr>
                <w:rFonts w:ascii="Arial" w:hAnsi="Arial" w:cs="Arial"/>
                <w:sz w:val="20"/>
                <w:szCs w:val="20"/>
              </w:rPr>
            </w:rPrChange>
          </w:rPr>
          <w:t>4</w:t>
        </w:r>
        <w:r w:rsidR="00FE7BA8" w:rsidRPr="00902B69">
          <w:rPr>
            <w:rFonts w:ascii="Arial" w:hAnsi="Arial" w:cs="Arial"/>
            <w:sz w:val="20"/>
            <w:szCs w:val="20"/>
            <w:rPrChange w:id="153" w:author="Syed Asad Rahman" w:date="2015-11-06T06:47:00Z">
              <w:rPr>
                <w:rFonts w:ascii="Arial" w:hAnsi="Arial" w:cs="Arial"/>
                <w:sz w:val="20"/>
                <w:szCs w:val="20"/>
              </w:rPr>
            </w:rPrChange>
          </w:rPr>
          <w:t>:</w:t>
        </w:r>
      </w:ins>
      <w:ins w:id="154" w:author="Syed Asad Rahman" w:date="2015-11-05T11:53:00Z">
        <w:r w:rsidR="00F15AA8" w:rsidRPr="00902B69">
          <w:rPr>
            <w:rFonts w:ascii="Arial" w:hAnsi="Arial" w:cs="Arial"/>
            <w:sz w:val="20"/>
            <w:szCs w:val="20"/>
            <w:lang w:val="en-US"/>
            <w:rPrChange w:id="155" w:author="Syed Asad Rahman" w:date="2015-11-06T06:47:00Z">
              <w:rPr>
                <w:rFonts w:ascii="Arial" w:hAnsi="Arial" w:cs="Arial"/>
                <w:lang w:val="en-US"/>
              </w:rPr>
            </w:rPrChange>
          </w:rPr>
          <w:t xml:space="preserve"> Bioengineering, UCSF School of Pharmacy, 1700 4th Street, San Francisco CA 94158, USA</w:t>
        </w:r>
      </w:ins>
    </w:p>
    <w:p w14:paraId="2FC40174" w14:textId="77777777" w:rsidR="00F437DF" w:rsidRPr="00902B69" w:rsidRDefault="00F437DF" w:rsidP="00902B69">
      <w:pPr>
        <w:widowControl w:val="0"/>
        <w:autoSpaceDE w:val="0"/>
        <w:autoSpaceDN w:val="0"/>
        <w:adjustRightInd w:val="0"/>
        <w:spacing w:line="276" w:lineRule="auto"/>
        <w:jc w:val="both"/>
        <w:rPr>
          <w:ins w:id="156" w:author="Syed Asad Rahman" w:date="2015-11-05T12:00:00Z"/>
          <w:rFonts w:ascii="Arial" w:hAnsi="Arial" w:cs="Arial"/>
          <w:sz w:val="20"/>
          <w:szCs w:val="20"/>
          <w:lang w:val="en-US"/>
          <w:rPrChange w:id="157" w:author="Syed Asad Rahman" w:date="2015-11-06T06:47:00Z">
            <w:rPr>
              <w:ins w:id="158" w:author="Syed Asad Rahman" w:date="2015-11-05T12:00:00Z"/>
              <w:rFonts w:ascii="Arial" w:hAnsi="Arial" w:cs="Arial"/>
              <w:sz w:val="20"/>
              <w:szCs w:val="20"/>
              <w:lang w:val="en-US"/>
            </w:rPr>
          </w:rPrChange>
        </w:rPr>
        <w:pPrChange w:id="159" w:author="Syed Asad Rahman" w:date="2015-11-06T06:47:00Z">
          <w:pPr>
            <w:spacing w:line="276" w:lineRule="auto"/>
            <w:jc w:val="both"/>
          </w:pPr>
        </w:pPrChange>
      </w:pPr>
    </w:p>
    <w:p w14:paraId="29928BC0" w14:textId="1E66D525" w:rsidR="00F437DF" w:rsidRPr="00902B69" w:rsidDel="00194F8C" w:rsidRDefault="00F437DF" w:rsidP="00902B69">
      <w:pPr>
        <w:widowControl w:val="0"/>
        <w:autoSpaceDE w:val="0"/>
        <w:autoSpaceDN w:val="0"/>
        <w:adjustRightInd w:val="0"/>
        <w:spacing w:line="276" w:lineRule="auto"/>
        <w:jc w:val="both"/>
        <w:rPr>
          <w:del w:id="160" w:author="Syed Asad Rahman" w:date="2015-11-05T12:03:00Z"/>
          <w:rFonts w:ascii="Arial" w:hAnsi="Arial" w:cs="Arial"/>
          <w:color w:val="262626"/>
          <w:sz w:val="20"/>
          <w:szCs w:val="20"/>
          <w:lang w:val="en-US"/>
          <w:rPrChange w:id="161" w:author="Syed Asad Rahman" w:date="2015-11-06T06:47:00Z">
            <w:rPr>
              <w:del w:id="162" w:author="Syed Asad Rahman" w:date="2015-11-05T12:03:00Z"/>
              <w:rFonts w:ascii="Arial" w:hAnsi="Arial" w:cs="Arial"/>
            </w:rPr>
          </w:rPrChange>
        </w:rPr>
        <w:pPrChange w:id="163" w:author="Syed Asad Rahman" w:date="2015-11-06T06:47:00Z">
          <w:pPr>
            <w:spacing w:line="276" w:lineRule="auto"/>
            <w:jc w:val="both"/>
          </w:pPr>
        </w:pPrChange>
      </w:pPr>
    </w:p>
    <w:p w14:paraId="09F68200" w14:textId="77777777" w:rsidR="00712AB8" w:rsidRPr="00902B69" w:rsidRDefault="00712AB8" w:rsidP="00902B69">
      <w:pPr>
        <w:spacing w:line="276" w:lineRule="auto"/>
        <w:jc w:val="both"/>
        <w:rPr>
          <w:rFonts w:ascii="Arial" w:hAnsi="Arial" w:cs="Arial"/>
          <w:sz w:val="20"/>
          <w:szCs w:val="20"/>
          <w:rPrChange w:id="164" w:author="Syed Asad Rahman" w:date="2015-11-06T06:47:00Z">
            <w:rPr>
              <w:rFonts w:ascii="Arial" w:hAnsi="Arial" w:cs="Arial"/>
            </w:rPr>
          </w:rPrChange>
        </w:rPr>
        <w:pPrChange w:id="165" w:author="Syed Asad Rahman" w:date="2015-11-06T06:47:00Z">
          <w:pPr>
            <w:spacing w:line="276" w:lineRule="auto"/>
            <w:jc w:val="both"/>
          </w:pPr>
        </w:pPrChange>
      </w:pPr>
    </w:p>
    <w:p w14:paraId="50E5DF77" w14:textId="5709857C" w:rsidR="00712AB8" w:rsidRPr="00902B69" w:rsidRDefault="00712AB8" w:rsidP="00902B69">
      <w:pPr>
        <w:spacing w:line="276" w:lineRule="auto"/>
        <w:jc w:val="both"/>
        <w:rPr>
          <w:rFonts w:ascii="Arial" w:hAnsi="Arial" w:cs="Arial"/>
          <w:bCs/>
          <w:sz w:val="20"/>
          <w:szCs w:val="20"/>
          <w:rPrChange w:id="166" w:author="Syed Asad Rahman" w:date="2015-11-06T06:47:00Z">
            <w:rPr>
              <w:rFonts w:ascii="Arial" w:hAnsi="Arial" w:cs="Arial"/>
              <w:bCs/>
            </w:rPr>
          </w:rPrChange>
        </w:rPr>
        <w:pPrChange w:id="167" w:author="Syed Asad Rahman" w:date="2015-11-06T06:47:00Z">
          <w:pPr>
            <w:spacing w:line="276" w:lineRule="auto"/>
            <w:jc w:val="both"/>
          </w:pPr>
        </w:pPrChange>
      </w:pPr>
      <w:r w:rsidRPr="00902B69">
        <w:rPr>
          <w:rFonts w:ascii="Arial" w:hAnsi="Arial" w:cs="Arial"/>
          <w:bCs/>
          <w:sz w:val="20"/>
          <w:szCs w:val="20"/>
          <w:vertAlign w:val="superscript"/>
          <w:rPrChange w:id="168" w:author="Syed Asad Rahman" w:date="2015-11-06T06:47:00Z">
            <w:rPr>
              <w:rFonts w:ascii="Arial" w:hAnsi="Arial" w:cs="Arial"/>
              <w:bCs/>
              <w:vertAlign w:val="superscript"/>
            </w:rPr>
          </w:rPrChange>
        </w:rPr>
        <w:t xml:space="preserve"># </w:t>
      </w:r>
      <w:r w:rsidRPr="00902B69">
        <w:rPr>
          <w:rFonts w:ascii="Arial" w:hAnsi="Arial" w:cs="Arial"/>
          <w:bCs/>
          <w:sz w:val="20"/>
          <w:szCs w:val="20"/>
          <w:rPrChange w:id="169" w:author="Syed Asad Rahman" w:date="2015-11-06T06:47:00Z">
            <w:rPr>
              <w:rFonts w:ascii="Arial" w:hAnsi="Arial" w:cs="Arial"/>
              <w:bCs/>
            </w:rPr>
          </w:rPrChange>
        </w:rPr>
        <w:t>Corresponding Author: Syed Asad Rahman {</w:t>
      </w:r>
      <w:r w:rsidR="000655A8" w:rsidRPr="00902B69">
        <w:rPr>
          <w:rFonts w:ascii="Arial" w:hAnsi="Arial" w:cs="Arial"/>
          <w:sz w:val="20"/>
          <w:szCs w:val="20"/>
          <w:rPrChange w:id="170" w:author="Syed Asad Rahman" w:date="2015-11-06T06:47:00Z">
            <w:rPr>
              <w:rStyle w:val="Hyperlink"/>
              <w:rFonts w:ascii="Arial" w:hAnsi="Arial" w:cs="Arial"/>
              <w:bCs/>
            </w:rPr>
          </w:rPrChange>
        </w:rPr>
        <w:fldChar w:fldCharType="begin"/>
      </w:r>
      <w:r w:rsidR="000655A8" w:rsidRPr="00902B69">
        <w:rPr>
          <w:rFonts w:ascii="Arial" w:hAnsi="Arial" w:cs="Arial"/>
          <w:sz w:val="20"/>
          <w:szCs w:val="20"/>
          <w:rPrChange w:id="171" w:author="Syed Asad Rahman" w:date="2015-11-06T06:47:00Z">
            <w:rPr>
              <w:rFonts w:ascii="Arial" w:hAnsi="Arial" w:cs="Arial"/>
            </w:rPr>
          </w:rPrChange>
        </w:rPr>
        <w:instrText xml:space="preserve"> HYPERLINK "mailto:asad@ebi.ac.uk" </w:instrText>
      </w:r>
      <w:r w:rsidR="000655A8" w:rsidRPr="00902B69">
        <w:rPr>
          <w:rFonts w:ascii="Arial" w:hAnsi="Arial" w:cs="Arial"/>
          <w:sz w:val="20"/>
          <w:szCs w:val="20"/>
          <w:rPrChange w:id="172" w:author="Syed Asad Rahman" w:date="2015-11-06T06:47:00Z">
            <w:rPr>
              <w:rStyle w:val="Hyperlink"/>
              <w:rFonts w:ascii="Arial" w:hAnsi="Arial" w:cs="Arial"/>
              <w:bCs/>
            </w:rPr>
          </w:rPrChange>
        </w:rPr>
        <w:fldChar w:fldCharType="separate"/>
      </w:r>
      <w:r w:rsidRPr="00902B69">
        <w:rPr>
          <w:rStyle w:val="Hyperlink"/>
          <w:rFonts w:ascii="Arial" w:hAnsi="Arial" w:cs="Arial"/>
          <w:bCs/>
          <w:sz w:val="20"/>
          <w:szCs w:val="20"/>
          <w:rPrChange w:id="173" w:author="Syed Asad Rahman" w:date="2015-11-06T06:47:00Z">
            <w:rPr>
              <w:rStyle w:val="Hyperlink"/>
              <w:rFonts w:ascii="Arial" w:hAnsi="Arial" w:cs="Arial"/>
              <w:bCs/>
            </w:rPr>
          </w:rPrChange>
        </w:rPr>
        <w:t>asad@ebi.ac.uk</w:t>
      </w:r>
      <w:r w:rsidR="000655A8" w:rsidRPr="00902B69">
        <w:rPr>
          <w:rStyle w:val="Hyperlink"/>
          <w:rFonts w:ascii="Arial" w:hAnsi="Arial" w:cs="Arial"/>
          <w:bCs/>
          <w:sz w:val="20"/>
          <w:szCs w:val="20"/>
          <w:rPrChange w:id="174" w:author="Syed Asad Rahman" w:date="2015-11-06T06:47:00Z">
            <w:rPr>
              <w:rStyle w:val="Hyperlink"/>
              <w:rFonts w:ascii="Arial" w:hAnsi="Arial" w:cs="Arial"/>
              <w:bCs/>
            </w:rPr>
          </w:rPrChange>
        </w:rPr>
        <w:fldChar w:fldCharType="end"/>
      </w:r>
      <w:r w:rsidRPr="00902B69">
        <w:rPr>
          <w:rFonts w:ascii="Arial" w:hAnsi="Arial" w:cs="Arial"/>
          <w:bCs/>
          <w:sz w:val="20"/>
          <w:szCs w:val="20"/>
          <w:rPrChange w:id="175" w:author="Syed Asad Rahman" w:date="2015-11-06T06:47:00Z">
            <w:rPr>
              <w:rFonts w:ascii="Arial" w:hAnsi="Arial" w:cs="Arial"/>
              <w:bCs/>
            </w:rPr>
          </w:rPrChange>
        </w:rPr>
        <w:t xml:space="preserve">, </w:t>
      </w:r>
      <w:r w:rsidR="000655A8" w:rsidRPr="00902B69">
        <w:rPr>
          <w:rFonts w:ascii="Arial" w:hAnsi="Arial" w:cs="Arial"/>
          <w:sz w:val="20"/>
          <w:szCs w:val="20"/>
          <w:rPrChange w:id="176" w:author="Syed Asad Rahman" w:date="2015-11-06T06:47:00Z">
            <w:rPr>
              <w:rStyle w:val="Hyperlink"/>
              <w:rFonts w:ascii="Arial" w:hAnsi="Arial" w:cs="Arial"/>
              <w:bCs/>
            </w:rPr>
          </w:rPrChange>
        </w:rPr>
        <w:fldChar w:fldCharType="begin"/>
      </w:r>
      <w:r w:rsidR="000655A8" w:rsidRPr="00902B69">
        <w:rPr>
          <w:rFonts w:ascii="Arial" w:hAnsi="Arial" w:cs="Arial"/>
          <w:sz w:val="20"/>
          <w:szCs w:val="20"/>
          <w:rPrChange w:id="177" w:author="Syed Asad Rahman" w:date="2015-11-06T06:47:00Z">
            <w:rPr>
              <w:rFonts w:ascii="Arial" w:hAnsi="Arial" w:cs="Arial"/>
            </w:rPr>
          </w:rPrChange>
        </w:rPr>
        <w:instrText xml:space="preserve"> HYPERLINK "mailto:s9asad@gmail.com" </w:instrText>
      </w:r>
      <w:r w:rsidR="000655A8" w:rsidRPr="00902B69">
        <w:rPr>
          <w:rFonts w:ascii="Arial" w:hAnsi="Arial" w:cs="Arial"/>
          <w:sz w:val="20"/>
          <w:szCs w:val="20"/>
          <w:rPrChange w:id="178" w:author="Syed Asad Rahman" w:date="2015-11-06T06:47:00Z">
            <w:rPr>
              <w:rStyle w:val="Hyperlink"/>
              <w:rFonts w:ascii="Arial" w:hAnsi="Arial" w:cs="Arial"/>
              <w:bCs/>
            </w:rPr>
          </w:rPrChange>
        </w:rPr>
        <w:fldChar w:fldCharType="separate"/>
      </w:r>
      <w:r w:rsidRPr="00902B69">
        <w:rPr>
          <w:rStyle w:val="Hyperlink"/>
          <w:rFonts w:ascii="Arial" w:hAnsi="Arial" w:cs="Arial"/>
          <w:bCs/>
          <w:sz w:val="20"/>
          <w:szCs w:val="20"/>
          <w:rPrChange w:id="179" w:author="Syed Asad Rahman" w:date="2015-11-06T06:47:00Z">
            <w:rPr>
              <w:rStyle w:val="Hyperlink"/>
              <w:rFonts w:ascii="Arial" w:hAnsi="Arial" w:cs="Arial"/>
              <w:bCs/>
            </w:rPr>
          </w:rPrChange>
        </w:rPr>
        <w:t>s9asad@gmail.com</w:t>
      </w:r>
      <w:r w:rsidR="000655A8" w:rsidRPr="00902B69">
        <w:rPr>
          <w:rStyle w:val="Hyperlink"/>
          <w:rFonts w:ascii="Arial" w:hAnsi="Arial" w:cs="Arial"/>
          <w:bCs/>
          <w:sz w:val="20"/>
          <w:szCs w:val="20"/>
          <w:rPrChange w:id="180" w:author="Syed Asad Rahman" w:date="2015-11-06T06:47:00Z">
            <w:rPr>
              <w:rStyle w:val="Hyperlink"/>
              <w:rFonts w:ascii="Arial" w:hAnsi="Arial" w:cs="Arial"/>
              <w:bCs/>
            </w:rPr>
          </w:rPrChange>
        </w:rPr>
        <w:fldChar w:fldCharType="end"/>
      </w:r>
      <w:r w:rsidRPr="00902B69">
        <w:rPr>
          <w:rFonts w:ascii="Arial" w:hAnsi="Arial" w:cs="Arial"/>
          <w:bCs/>
          <w:sz w:val="20"/>
          <w:szCs w:val="20"/>
          <w:rPrChange w:id="181" w:author="Syed Asad Rahman" w:date="2015-11-06T06:47:00Z">
            <w:rPr>
              <w:rFonts w:ascii="Arial" w:hAnsi="Arial" w:cs="Arial"/>
              <w:bCs/>
            </w:rPr>
          </w:rPrChange>
        </w:rPr>
        <w:t>}</w:t>
      </w:r>
    </w:p>
    <w:p w14:paraId="151E12A9" w14:textId="77777777" w:rsidR="005E5B1B" w:rsidRPr="00902B69" w:rsidRDefault="005E5B1B" w:rsidP="00902B69">
      <w:pPr>
        <w:spacing w:line="276" w:lineRule="auto"/>
        <w:jc w:val="both"/>
        <w:rPr>
          <w:rFonts w:ascii="Arial" w:hAnsi="Arial" w:cs="Arial"/>
          <w:rPrChange w:id="182" w:author="Syed Asad Rahman" w:date="2015-11-06T06:47:00Z">
            <w:rPr>
              <w:rFonts w:ascii="Arial" w:hAnsi="Arial" w:cs="Arial"/>
            </w:rPr>
          </w:rPrChange>
        </w:rPr>
        <w:pPrChange w:id="183" w:author="Syed Asad Rahman" w:date="2015-11-06T06:47:00Z">
          <w:pPr>
            <w:spacing w:line="276" w:lineRule="auto"/>
            <w:jc w:val="both"/>
          </w:pPr>
        </w:pPrChange>
      </w:pPr>
    </w:p>
    <w:p w14:paraId="3DBEA4CD" w14:textId="77777777" w:rsidR="005E5B1B" w:rsidRPr="00902B69" w:rsidRDefault="005E5B1B" w:rsidP="00902B69">
      <w:pPr>
        <w:spacing w:line="276" w:lineRule="auto"/>
        <w:jc w:val="both"/>
        <w:rPr>
          <w:rFonts w:ascii="Arial" w:hAnsi="Arial" w:cs="Arial"/>
          <w:b/>
          <w:rPrChange w:id="184" w:author="Syed Asad Rahman" w:date="2015-11-06T06:47:00Z">
            <w:rPr>
              <w:rFonts w:ascii="Arial" w:hAnsi="Arial" w:cs="Arial"/>
              <w:b/>
            </w:rPr>
          </w:rPrChange>
        </w:rPr>
        <w:pPrChange w:id="185" w:author="Syed Asad Rahman" w:date="2015-11-06T06:47:00Z">
          <w:pPr>
            <w:spacing w:line="276" w:lineRule="auto"/>
            <w:jc w:val="both"/>
          </w:pPr>
        </w:pPrChange>
      </w:pPr>
    </w:p>
    <w:p w14:paraId="648F071B" w14:textId="77777777" w:rsidR="005E5B1B" w:rsidRPr="00902B69" w:rsidRDefault="005E5B1B" w:rsidP="00902B69">
      <w:pPr>
        <w:widowControl w:val="0"/>
        <w:autoSpaceDE w:val="0"/>
        <w:autoSpaceDN w:val="0"/>
        <w:adjustRightInd w:val="0"/>
        <w:spacing w:line="276" w:lineRule="auto"/>
        <w:jc w:val="both"/>
        <w:rPr>
          <w:rFonts w:ascii="Arial" w:hAnsi="Arial" w:cs="Arial"/>
          <w:b/>
          <w:color w:val="382A20"/>
          <w:rPrChange w:id="186" w:author="Syed Asad Rahman" w:date="2015-11-06T06:47:00Z">
            <w:rPr>
              <w:rFonts w:ascii="Arial" w:hAnsi="Arial" w:cs="Arial"/>
              <w:b/>
              <w:color w:val="382A20"/>
            </w:rPr>
          </w:rPrChange>
        </w:rPr>
        <w:pPrChange w:id="187" w:author="Syed Asad Rahman" w:date="2015-11-06T06:47:00Z">
          <w:pPr>
            <w:widowControl w:val="0"/>
            <w:autoSpaceDE w:val="0"/>
            <w:autoSpaceDN w:val="0"/>
            <w:adjustRightInd w:val="0"/>
            <w:spacing w:line="276" w:lineRule="auto"/>
            <w:jc w:val="both"/>
          </w:pPr>
        </w:pPrChange>
      </w:pPr>
      <w:r w:rsidRPr="00902B69">
        <w:rPr>
          <w:rFonts w:ascii="Arial" w:hAnsi="Arial" w:cs="Arial"/>
          <w:b/>
          <w:color w:val="382A20"/>
          <w:rPrChange w:id="188" w:author="Syed Asad Rahman" w:date="2015-11-06T06:47:00Z">
            <w:rPr>
              <w:rFonts w:ascii="Arial" w:hAnsi="Arial" w:cs="Arial"/>
              <w:b/>
              <w:color w:val="382A20"/>
            </w:rPr>
          </w:rPrChange>
        </w:rPr>
        <w:t>Abstract</w:t>
      </w:r>
    </w:p>
    <w:p w14:paraId="0438ACA2" w14:textId="77777777" w:rsidR="005E5B1B" w:rsidRPr="00902B69" w:rsidRDefault="005E5B1B" w:rsidP="00902B69">
      <w:pPr>
        <w:widowControl w:val="0"/>
        <w:autoSpaceDE w:val="0"/>
        <w:autoSpaceDN w:val="0"/>
        <w:adjustRightInd w:val="0"/>
        <w:spacing w:line="276" w:lineRule="auto"/>
        <w:jc w:val="both"/>
        <w:rPr>
          <w:rFonts w:ascii="Arial" w:hAnsi="Arial" w:cs="Arial"/>
          <w:b/>
          <w:bCs/>
          <w:rPrChange w:id="189" w:author="Syed Asad Rahman" w:date="2015-11-06T06:47:00Z">
            <w:rPr>
              <w:rFonts w:ascii="Arial" w:hAnsi="Arial" w:cs="Arial"/>
              <w:b/>
              <w:bCs/>
            </w:rPr>
          </w:rPrChange>
        </w:rPr>
        <w:pPrChange w:id="190" w:author="Syed Asad Rahman" w:date="2015-11-06T06:47:00Z">
          <w:pPr>
            <w:widowControl w:val="0"/>
            <w:autoSpaceDE w:val="0"/>
            <w:autoSpaceDN w:val="0"/>
            <w:adjustRightInd w:val="0"/>
            <w:spacing w:line="276" w:lineRule="auto"/>
            <w:jc w:val="both"/>
          </w:pPr>
        </w:pPrChange>
      </w:pPr>
    </w:p>
    <w:p w14:paraId="5E108E3E" w14:textId="5ABD3461" w:rsidR="005E5B1B" w:rsidRPr="00902B69" w:rsidRDefault="005E5B1B" w:rsidP="00902B69">
      <w:pPr>
        <w:widowControl w:val="0"/>
        <w:autoSpaceDE w:val="0"/>
        <w:autoSpaceDN w:val="0"/>
        <w:adjustRightInd w:val="0"/>
        <w:spacing w:line="276" w:lineRule="auto"/>
        <w:jc w:val="both"/>
        <w:rPr>
          <w:rFonts w:ascii="Arial" w:hAnsi="Arial" w:cs="Arial"/>
          <w:rPrChange w:id="191" w:author="Syed Asad Rahman" w:date="2015-11-06T06:47:00Z">
            <w:rPr>
              <w:rFonts w:ascii="Arial" w:hAnsi="Arial" w:cs="Arial"/>
            </w:rPr>
          </w:rPrChange>
        </w:rPr>
        <w:pPrChange w:id="192" w:author="Syed Asad Rahman" w:date="2015-11-06T06:47:00Z">
          <w:pPr>
            <w:widowControl w:val="0"/>
            <w:autoSpaceDE w:val="0"/>
            <w:autoSpaceDN w:val="0"/>
            <w:adjustRightInd w:val="0"/>
            <w:spacing w:line="360" w:lineRule="auto"/>
            <w:jc w:val="both"/>
          </w:pPr>
        </w:pPrChange>
      </w:pPr>
      <w:r w:rsidRPr="00902B69">
        <w:rPr>
          <w:rFonts w:ascii="Arial" w:hAnsi="Arial" w:cs="Arial"/>
          <w:b/>
          <w:bCs/>
          <w:rPrChange w:id="193" w:author="Syed Asad Rahman" w:date="2015-11-06T06:47:00Z">
            <w:rPr>
              <w:rFonts w:ascii="Arial" w:hAnsi="Arial" w:cs="Arial"/>
              <w:b/>
              <w:bCs/>
            </w:rPr>
          </w:rPrChange>
        </w:rPr>
        <w:t>Summary:</w:t>
      </w:r>
      <w:r w:rsidRPr="00902B69">
        <w:rPr>
          <w:rFonts w:ascii="Arial" w:hAnsi="Arial" w:cs="Arial"/>
          <w:rPrChange w:id="194" w:author="Syed Asad Rahman" w:date="2015-11-06T06:47:00Z">
            <w:rPr>
              <w:rFonts w:ascii="Arial" w:hAnsi="Arial" w:cs="Arial"/>
            </w:rPr>
          </w:rPrChange>
        </w:rPr>
        <w:t xml:space="preserve"> Extracting chemical features like Atom-Atom Mapping</w:t>
      </w:r>
      <w:r w:rsidR="007E6C8A" w:rsidRPr="00902B69">
        <w:rPr>
          <w:rFonts w:ascii="Arial" w:hAnsi="Arial" w:cs="Arial"/>
          <w:rPrChange w:id="195" w:author="Syed Asad Rahman" w:date="2015-11-06T06:47:00Z">
            <w:rPr>
              <w:rFonts w:ascii="Arial" w:hAnsi="Arial" w:cs="Arial"/>
            </w:rPr>
          </w:rPrChange>
        </w:rPr>
        <w:t xml:space="preserve"> (AAM)</w:t>
      </w:r>
      <w:r w:rsidRPr="00902B69">
        <w:rPr>
          <w:rFonts w:ascii="Arial" w:hAnsi="Arial" w:cs="Arial"/>
          <w:rPrChange w:id="196" w:author="Syed Asad Rahman" w:date="2015-11-06T06:47:00Z">
            <w:rPr>
              <w:rFonts w:ascii="Arial" w:hAnsi="Arial" w:cs="Arial"/>
            </w:rPr>
          </w:rPrChange>
        </w:rPr>
        <w:t>, Bond changes</w:t>
      </w:r>
      <w:r w:rsidR="00C12221" w:rsidRPr="00902B69">
        <w:rPr>
          <w:rFonts w:ascii="Arial" w:hAnsi="Arial" w:cs="Arial"/>
          <w:rPrChange w:id="197" w:author="Syed Asad Rahman" w:date="2015-11-06T06:47:00Z">
            <w:rPr>
              <w:rFonts w:ascii="Arial" w:hAnsi="Arial" w:cs="Arial"/>
            </w:rPr>
          </w:rPrChange>
        </w:rPr>
        <w:t xml:space="preserve"> (BC)</w:t>
      </w:r>
      <w:r w:rsidRPr="00902B69">
        <w:rPr>
          <w:rFonts w:ascii="Arial" w:hAnsi="Arial" w:cs="Arial"/>
          <w:rPrChange w:id="198" w:author="Syed Asad Rahman" w:date="2015-11-06T06:47:00Z">
            <w:rPr>
              <w:rFonts w:ascii="Arial" w:hAnsi="Arial" w:cs="Arial"/>
            </w:rPr>
          </w:rPrChange>
        </w:rPr>
        <w:t xml:space="preserve"> and Reaction </w:t>
      </w:r>
      <w:r w:rsidR="00C12221" w:rsidRPr="00902B69">
        <w:rPr>
          <w:rFonts w:ascii="Arial" w:hAnsi="Arial" w:cs="Arial"/>
          <w:rPrChange w:id="199" w:author="Syed Asad Rahman" w:date="2015-11-06T06:47:00Z">
            <w:rPr>
              <w:rFonts w:ascii="Arial" w:hAnsi="Arial" w:cs="Arial"/>
            </w:rPr>
          </w:rPrChange>
        </w:rPr>
        <w:t xml:space="preserve">Centres (RC) </w:t>
      </w:r>
      <w:r w:rsidRPr="00902B69">
        <w:rPr>
          <w:rFonts w:ascii="Arial" w:hAnsi="Arial" w:cs="Arial"/>
          <w:rPrChange w:id="200" w:author="Syed Asad Rahman" w:date="2015-11-06T06:47:00Z">
            <w:rPr>
              <w:rFonts w:ascii="Arial" w:hAnsi="Arial" w:cs="Arial"/>
            </w:rPr>
          </w:rPrChange>
        </w:rPr>
        <w:t>from biochemical reaction</w:t>
      </w:r>
      <w:r w:rsidR="0004478E" w:rsidRPr="00902B69">
        <w:rPr>
          <w:rFonts w:ascii="Arial" w:hAnsi="Arial" w:cs="Arial"/>
          <w:rPrChange w:id="201" w:author="Syed Asad Rahman" w:date="2015-11-06T06:47:00Z">
            <w:rPr>
              <w:rFonts w:ascii="Arial" w:hAnsi="Arial" w:cs="Arial"/>
            </w:rPr>
          </w:rPrChange>
        </w:rPr>
        <w:t>s</w:t>
      </w:r>
      <w:r w:rsidR="007E6C8A" w:rsidRPr="00902B69">
        <w:rPr>
          <w:rFonts w:ascii="Arial" w:hAnsi="Arial" w:cs="Arial"/>
          <w:rPrChange w:id="202" w:author="Syed Asad Rahman" w:date="2015-11-06T06:47:00Z">
            <w:rPr>
              <w:rFonts w:ascii="Arial" w:hAnsi="Arial" w:cs="Arial"/>
            </w:rPr>
          </w:rPrChange>
        </w:rPr>
        <w:t xml:space="preserve"> help</w:t>
      </w:r>
      <w:ins w:id="203" w:author="Syed Asad Rahman" w:date="2015-11-05T12:54:00Z">
        <w:r w:rsidR="001B0DF8" w:rsidRPr="00902B69">
          <w:rPr>
            <w:rFonts w:ascii="Arial" w:hAnsi="Arial" w:cs="Arial"/>
            <w:rPrChange w:id="204" w:author="Syed Asad Rahman" w:date="2015-11-06T06:47:00Z">
              <w:rPr>
                <w:rFonts w:ascii="Arial" w:hAnsi="Arial" w:cs="Arial"/>
              </w:rPr>
            </w:rPrChange>
          </w:rPr>
          <w:t>s</w:t>
        </w:r>
      </w:ins>
      <w:r w:rsidR="007E6C8A" w:rsidRPr="00902B69">
        <w:rPr>
          <w:rFonts w:ascii="Arial" w:hAnsi="Arial" w:cs="Arial"/>
          <w:rPrChange w:id="205" w:author="Syed Asad Rahman" w:date="2015-11-06T06:47:00Z">
            <w:rPr>
              <w:rFonts w:ascii="Arial" w:hAnsi="Arial" w:cs="Arial"/>
            </w:rPr>
          </w:rPrChange>
        </w:rPr>
        <w:t xml:space="preserve"> us understand the chemical composition of enzymatic reactions. Reaction Decoder is </w:t>
      </w:r>
      <w:r w:rsidR="0004478E" w:rsidRPr="00902B69">
        <w:rPr>
          <w:rFonts w:ascii="Arial" w:hAnsi="Arial" w:cs="Arial"/>
          <w:rPrChange w:id="206" w:author="Syed Asad Rahman" w:date="2015-11-06T06:47:00Z">
            <w:rPr>
              <w:rFonts w:ascii="Arial" w:hAnsi="Arial" w:cs="Arial"/>
            </w:rPr>
          </w:rPrChange>
        </w:rPr>
        <w:t xml:space="preserve">a </w:t>
      </w:r>
      <w:r w:rsidR="007E6C8A" w:rsidRPr="00902B69">
        <w:rPr>
          <w:rFonts w:ascii="Arial" w:hAnsi="Arial" w:cs="Arial"/>
          <w:rPrChange w:id="207" w:author="Syed Asad Rahman" w:date="2015-11-06T06:47:00Z">
            <w:rPr>
              <w:rFonts w:ascii="Arial" w:hAnsi="Arial" w:cs="Arial"/>
            </w:rPr>
          </w:rPrChange>
        </w:rPr>
        <w:t>robust command li</w:t>
      </w:r>
      <w:r w:rsidR="0004478E" w:rsidRPr="00902B69">
        <w:rPr>
          <w:rFonts w:ascii="Arial" w:hAnsi="Arial" w:cs="Arial"/>
          <w:rPrChange w:id="208" w:author="Syed Asad Rahman" w:date="2015-11-06T06:47:00Z">
            <w:rPr>
              <w:rFonts w:ascii="Arial" w:hAnsi="Arial" w:cs="Arial"/>
            </w:rPr>
          </w:rPrChange>
        </w:rPr>
        <w:t>n</w:t>
      </w:r>
      <w:r w:rsidR="007E6C8A" w:rsidRPr="00902B69">
        <w:rPr>
          <w:rFonts w:ascii="Arial" w:hAnsi="Arial" w:cs="Arial"/>
          <w:rPrChange w:id="209" w:author="Syed Asad Rahman" w:date="2015-11-06T06:47:00Z">
            <w:rPr>
              <w:rFonts w:ascii="Arial" w:hAnsi="Arial" w:cs="Arial"/>
            </w:rPr>
          </w:rPrChange>
        </w:rPr>
        <w:t>e tool, which perform</w:t>
      </w:r>
      <w:r w:rsidR="0004478E" w:rsidRPr="00902B69">
        <w:rPr>
          <w:rFonts w:ascii="Arial" w:hAnsi="Arial" w:cs="Arial"/>
          <w:rPrChange w:id="210" w:author="Syed Asad Rahman" w:date="2015-11-06T06:47:00Z">
            <w:rPr>
              <w:rFonts w:ascii="Arial" w:hAnsi="Arial" w:cs="Arial"/>
            </w:rPr>
          </w:rPrChange>
        </w:rPr>
        <w:t>s</w:t>
      </w:r>
      <w:r w:rsidR="007E6C8A" w:rsidRPr="00902B69">
        <w:rPr>
          <w:rFonts w:ascii="Arial" w:hAnsi="Arial" w:cs="Arial"/>
          <w:rPrChange w:id="211" w:author="Syed Asad Rahman" w:date="2015-11-06T06:47:00Z">
            <w:rPr>
              <w:rFonts w:ascii="Arial" w:hAnsi="Arial" w:cs="Arial"/>
            </w:rPr>
          </w:rPrChange>
        </w:rPr>
        <w:t xml:space="preserve"> this task with high accuracy. It </w:t>
      </w:r>
      <w:ins w:id="212" w:author="Syed Asad Rahman" w:date="2015-11-06T06:35:00Z">
        <w:r w:rsidR="00FE5739" w:rsidRPr="00902B69">
          <w:rPr>
            <w:rFonts w:ascii="Arial" w:hAnsi="Arial" w:cs="Arial"/>
            <w:rPrChange w:id="213" w:author="Syed Asad Rahman" w:date="2015-11-06T06:47:00Z">
              <w:rPr>
                <w:rFonts w:ascii="Arial" w:hAnsi="Arial" w:cs="Arial"/>
              </w:rPr>
            </w:rPrChange>
          </w:rPr>
          <w:t xml:space="preserve">supports </w:t>
        </w:r>
      </w:ins>
      <w:del w:id="214" w:author="Syed Asad Rahman" w:date="2015-11-06T06:37:00Z">
        <w:r w:rsidR="007E6C8A" w:rsidRPr="00902B69" w:rsidDel="00FE5739">
          <w:rPr>
            <w:rFonts w:ascii="Arial" w:hAnsi="Arial" w:cs="Arial"/>
            <w:rPrChange w:id="215" w:author="Syed Asad Rahman" w:date="2015-11-06T06:47:00Z">
              <w:rPr>
                <w:rFonts w:ascii="Arial" w:hAnsi="Arial" w:cs="Arial"/>
              </w:rPr>
            </w:rPrChange>
          </w:rPr>
          <w:delText xml:space="preserve">generates </w:delText>
        </w:r>
      </w:del>
      <w:ins w:id="216" w:author="Syed Asad Rahman" w:date="2015-11-06T06:35:00Z">
        <w:r w:rsidR="00FE5739" w:rsidRPr="00902B69">
          <w:rPr>
            <w:rFonts w:ascii="Arial" w:hAnsi="Arial" w:cs="Arial"/>
            <w:rPrChange w:id="217" w:author="Syed Asad Rahman" w:date="2015-11-06T06:47:00Z">
              <w:rPr>
                <w:rFonts w:ascii="Arial" w:hAnsi="Arial" w:cs="Arial"/>
              </w:rPr>
            </w:rPrChange>
          </w:rPr>
          <w:t>standard</w:t>
        </w:r>
      </w:ins>
      <w:ins w:id="218" w:author="Syed Asad Rahman" w:date="2015-11-06T06:34:00Z">
        <w:r w:rsidR="00FE5739" w:rsidRPr="00902B69">
          <w:rPr>
            <w:rFonts w:ascii="Arial" w:hAnsi="Arial" w:cs="Arial"/>
            <w:rPrChange w:id="219" w:author="Syed Asad Rahman" w:date="2015-11-06T06:47:00Z">
              <w:rPr>
                <w:rFonts w:ascii="Arial" w:hAnsi="Arial" w:cs="Arial"/>
              </w:rPr>
            </w:rPrChange>
          </w:rPr>
          <w:t xml:space="preserve"> </w:t>
        </w:r>
      </w:ins>
      <w:ins w:id="220" w:author="Syed Asad Rahman" w:date="2015-11-06T06:35:00Z">
        <w:r w:rsidR="00FE5739" w:rsidRPr="00902B69">
          <w:rPr>
            <w:rFonts w:ascii="Arial" w:hAnsi="Arial" w:cs="Arial"/>
            <w:rPrChange w:id="221" w:author="Syed Asad Rahman" w:date="2015-11-06T06:47:00Z">
              <w:rPr>
                <w:rFonts w:ascii="Arial" w:hAnsi="Arial" w:cs="Arial"/>
              </w:rPr>
            </w:rPrChange>
          </w:rPr>
          <w:t xml:space="preserve">chemical input/output </w:t>
        </w:r>
      </w:ins>
      <w:ins w:id="222" w:author="Syed Asad Rahman" w:date="2015-11-06T06:36:00Z">
        <w:r w:rsidR="00FE5739" w:rsidRPr="00902B69">
          <w:rPr>
            <w:rFonts w:ascii="Arial" w:hAnsi="Arial" w:cs="Arial"/>
            <w:rPrChange w:id="223" w:author="Syed Asad Rahman" w:date="2015-11-06T06:47:00Z">
              <w:rPr>
                <w:rFonts w:ascii="Arial" w:hAnsi="Arial" w:cs="Arial"/>
              </w:rPr>
            </w:rPrChange>
          </w:rPr>
          <w:t xml:space="preserve">exchange formats </w:t>
        </w:r>
      </w:ins>
      <w:ins w:id="224" w:author="Syed Asad Rahman" w:date="2015-11-06T06:35:00Z">
        <w:r w:rsidR="00FE5739" w:rsidRPr="00902B69">
          <w:rPr>
            <w:rFonts w:ascii="Arial" w:hAnsi="Arial" w:cs="Arial"/>
            <w:rPrChange w:id="225" w:author="Syed Asad Rahman" w:date="2015-11-06T06:47:00Z">
              <w:rPr>
                <w:rFonts w:ascii="Arial" w:hAnsi="Arial" w:cs="Arial"/>
              </w:rPr>
            </w:rPrChange>
          </w:rPr>
          <w:t xml:space="preserve">i.e. </w:t>
        </w:r>
      </w:ins>
      <w:r w:rsidR="007E6C8A" w:rsidRPr="00902B69">
        <w:rPr>
          <w:rFonts w:ascii="Arial" w:hAnsi="Arial" w:cs="Arial"/>
          <w:rPrChange w:id="226" w:author="Syed Asad Rahman" w:date="2015-11-06T06:47:00Z">
            <w:rPr>
              <w:rFonts w:ascii="Arial" w:hAnsi="Arial" w:cs="Arial"/>
            </w:rPr>
          </w:rPrChange>
        </w:rPr>
        <w:t>RXN</w:t>
      </w:r>
      <w:ins w:id="227" w:author="Syed Asad Rahman" w:date="2015-11-05T12:54:00Z">
        <w:r w:rsidR="001B0DF8" w:rsidRPr="00902B69">
          <w:rPr>
            <w:rFonts w:ascii="Arial" w:hAnsi="Arial" w:cs="Arial"/>
            <w:rPrChange w:id="228" w:author="Syed Asad Rahman" w:date="2015-11-06T06:47:00Z">
              <w:rPr>
                <w:rFonts w:ascii="Arial" w:hAnsi="Arial" w:cs="Arial"/>
              </w:rPr>
            </w:rPrChange>
          </w:rPr>
          <w:t>/SMILES</w:t>
        </w:r>
      </w:ins>
      <w:ins w:id="229" w:author="Syed Asad Rahman" w:date="2015-11-06T06:37:00Z">
        <w:r w:rsidR="00FE5739" w:rsidRPr="00902B69">
          <w:rPr>
            <w:rFonts w:ascii="Arial" w:hAnsi="Arial" w:cs="Arial"/>
            <w:rPrChange w:id="230" w:author="Syed Asad Rahman" w:date="2015-11-06T06:47:00Z">
              <w:rPr>
                <w:rFonts w:ascii="Arial" w:hAnsi="Arial" w:cs="Arial"/>
              </w:rPr>
            </w:rPrChange>
          </w:rPr>
          <w:t>, computes</w:t>
        </w:r>
      </w:ins>
      <w:r w:rsidR="00BB15FD" w:rsidRPr="00902B69">
        <w:rPr>
          <w:rFonts w:ascii="Arial" w:hAnsi="Arial" w:cs="Arial"/>
          <w:rPrChange w:id="231" w:author="Syed Asad Rahman" w:date="2015-11-06T06:47:00Z">
            <w:rPr>
              <w:rFonts w:ascii="Arial" w:hAnsi="Arial" w:cs="Arial"/>
            </w:rPr>
          </w:rPrChange>
        </w:rPr>
        <w:t xml:space="preserve"> </w:t>
      </w:r>
      <w:del w:id="232" w:author="Syed Asad Rahman" w:date="2015-11-06T06:34:00Z">
        <w:r w:rsidR="00BB15FD" w:rsidRPr="00902B69" w:rsidDel="00777349">
          <w:rPr>
            <w:rFonts w:ascii="Arial" w:hAnsi="Arial" w:cs="Arial"/>
            <w:rPrChange w:id="233" w:author="Syed Asad Rahman" w:date="2015-11-06T06:47:00Z">
              <w:rPr>
                <w:rFonts w:ascii="Arial" w:hAnsi="Arial" w:cs="Arial"/>
              </w:rPr>
            </w:rPrChange>
          </w:rPr>
          <w:delText>file</w:delText>
        </w:r>
      </w:del>
      <w:del w:id="234" w:author="Syed Asad Rahman" w:date="2015-11-05T12:55:00Z">
        <w:r w:rsidR="00BB15FD" w:rsidRPr="00902B69" w:rsidDel="00327BF8">
          <w:rPr>
            <w:rFonts w:ascii="Arial" w:hAnsi="Arial" w:cs="Arial"/>
            <w:rPrChange w:id="235" w:author="Syed Asad Rahman" w:date="2015-11-06T06:47:00Z">
              <w:rPr>
                <w:rFonts w:ascii="Arial" w:hAnsi="Arial" w:cs="Arial"/>
              </w:rPr>
            </w:rPrChange>
          </w:rPr>
          <w:delText>s</w:delText>
        </w:r>
      </w:del>
      <w:del w:id="236" w:author="Syed Asad Rahman" w:date="2015-11-06T06:34:00Z">
        <w:r w:rsidR="00BB15FD" w:rsidRPr="00902B69" w:rsidDel="00777349">
          <w:rPr>
            <w:rFonts w:ascii="Arial" w:hAnsi="Arial" w:cs="Arial"/>
            <w:rPrChange w:id="237" w:author="Syed Asad Rahman" w:date="2015-11-06T06:47:00Z">
              <w:rPr>
                <w:rFonts w:ascii="Arial" w:hAnsi="Arial" w:cs="Arial"/>
              </w:rPr>
            </w:rPrChange>
          </w:rPr>
          <w:delText xml:space="preserve"> </w:delText>
        </w:r>
      </w:del>
      <w:del w:id="238" w:author="Syed Asad Rahman" w:date="2015-11-06T06:38:00Z">
        <w:r w:rsidR="00BB15FD" w:rsidRPr="00902B69" w:rsidDel="00FE5739">
          <w:rPr>
            <w:rFonts w:ascii="Arial" w:hAnsi="Arial" w:cs="Arial"/>
            <w:rPrChange w:id="239" w:author="Syed Asad Rahman" w:date="2015-11-06T06:47:00Z">
              <w:rPr>
                <w:rFonts w:ascii="Arial" w:hAnsi="Arial" w:cs="Arial"/>
              </w:rPr>
            </w:rPrChange>
          </w:rPr>
          <w:delText xml:space="preserve">with </w:delText>
        </w:r>
      </w:del>
      <w:r w:rsidR="00BB15FD" w:rsidRPr="00902B69">
        <w:rPr>
          <w:rFonts w:ascii="Arial" w:hAnsi="Arial" w:cs="Arial"/>
          <w:rPrChange w:id="240" w:author="Syed Asad Rahman" w:date="2015-11-06T06:47:00Z">
            <w:rPr>
              <w:rFonts w:ascii="Arial" w:hAnsi="Arial" w:cs="Arial"/>
            </w:rPr>
          </w:rPrChange>
        </w:rPr>
        <w:t>AAM</w:t>
      </w:r>
      <w:r w:rsidR="007E6C8A" w:rsidRPr="00902B69">
        <w:rPr>
          <w:rFonts w:ascii="Arial" w:hAnsi="Arial" w:cs="Arial"/>
          <w:rPrChange w:id="241" w:author="Syed Asad Rahman" w:date="2015-11-06T06:47:00Z">
            <w:rPr>
              <w:rFonts w:ascii="Arial" w:hAnsi="Arial" w:cs="Arial"/>
            </w:rPr>
          </w:rPrChange>
        </w:rPr>
        <w:t xml:space="preserve">, highlights bond changes and creates images of the mapped reaction. This </w:t>
      </w:r>
      <w:del w:id="242" w:author="Syed Asad Rahman" w:date="2015-11-05T11:51:00Z">
        <w:r w:rsidR="007E6C8A" w:rsidRPr="00902B69" w:rsidDel="00E0704B">
          <w:rPr>
            <w:rFonts w:ascii="Arial" w:hAnsi="Arial" w:cs="Arial"/>
            <w:rPrChange w:id="243" w:author="Syed Asad Rahman" w:date="2015-11-06T06:47:00Z">
              <w:rPr>
                <w:rFonts w:ascii="Arial" w:hAnsi="Arial" w:cs="Arial"/>
              </w:rPr>
            </w:rPrChange>
          </w:rPr>
          <w:delText>help</w:delText>
        </w:r>
        <w:r w:rsidR="0004478E" w:rsidRPr="00902B69" w:rsidDel="00E0704B">
          <w:rPr>
            <w:rFonts w:ascii="Arial" w:hAnsi="Arial" w:cs="Arial"/>
            <w:rPrChange w:id="244" w:author="Syed Asad Rahman" w:date="2015-11-06T06:47:00Z">
              <w:rPr>
                <w:rFonts w:ascii="Arial" w:hAnsi="Arial" w:cs="Arial"/>
              </w:rPr>
            </w:rPrChange>
          </w:rPr>
          <w:delText>s</w:delText>
        </w:r>
        <w:r w:rsidR="007E6C8A" w:rsidRPr="00902B69" w:rsidDel="00E0704B">
          <w:rPr>
            <w:rFonts w:ascii="Arial" w:hAnsi="Arial" w:cs="Arial"/>
            <w:rPrChange w:id="245" w:author="Syed Asad Rahman" w:date="2015-11-06T06:47:00Z">
              <w:rPr>
                <w:rFonts w:ascii="Arial" w:hAnsi="Arial" w:cs="Arial"/>
              </w:rPr>
            </w:rPrChange>
          </w:rPr>
          <w:delText xml:space="preserve"> </w:delText>
        </w:r>
      </w:del>
      <w:ins w:id="246" w:author="Syed Asad Rahman" w:date="2015-11-05T11:51:00Z">
        <w:r w:rsidR="00E0704B" w:rsidRPr="00902B69">
          <w:rPr>
            <w:rFonts w:ascii="Arial" w:hAnsi="Arial" w:cs="Arial"/>
            <w:rPrChange w:id="247" w:author="Syed Asad Rahman" w:date="2015-11-06T06:47:00Z">
              <w:rPr>
                <w:rFonts w:ascii="Arial" w:hAnsi="Arial" w:cs="Arial"/>
              </w:rPr>
            </w:rPrChange>
          </w:rPr>
          <w:t xml:space="preserve">aids in the </w:t>
        </w:r>
      </w:ins>
      <w:del w:id="248" w:author="Syed Asad Rahman" w:date="2015-11-05T11:50:00Z">
        <w:r w:rsidR="00BB15FD" w:rsidRPr="00902B69" w:rsidDel="00AB1039">
          <w:rPr>
            <w:rFonts w:ascii="Arial" w:hAnsi="Arial" w:cs="Arial"/>
            <w:rPrChange w:id="249" w:author="Syed Asad Rahman" w:date="2015-11-06T06:47:00Z">
              <w:rPr>
                <w:rFonts w:ascii="Arial" w:hAnsi="Arial" w:cs="Arial"/>
              </w:rPr>
            </w:rPrChange>
          </w:rPr>
          <w:delText>users</w:delText>
        </w:r>
        <w:r w:rsidR="007E6C8A" w:rsidRPr="00902B69" w:rsidDel="00AB1039">
          <w:rPr>
            <w:rFonts w:ascii="Arial" w:hAnsi="Arial" w:cs="Arial"/>
            <w:rPrChange w:id="250" w:author="Syed Asad Rahman" w:date="2015-11-06T06:47:00Z">
              <w:rPr>
                <w:rFonts w:ascii="Arial" w:hAnsi="Arial" w:cs="Arial"/>
              </w:rPr>
            </w:rPrChange>
          </w:rPr>
          <w:delText xml:space="preserve"> </w:delText>
        </w:r>
      </w:del>
      <w:r w:rsidR="007E6C8A" w:rsidRPr="00902B69">
        <w:rPr>
          <w:rFonts w:ascii="Arial" w:hAnsi="Arial" w:cs="Arial"/>
          <w:rPrChange w:id="251" w:author="Syed Asad Rahman" w:date="2015-11-06T06:47:00Z">
            <w:rPr>
              <w:rFonts w:ascii="Arial" w:hAnsi="Arial" w:cs="Arial"/>
            </w:rPr>
          </w:rPrChange>
        </w:rPr>
        <w:t>analys</w:t>
      </w:r>
      <w:ins w:id="252" w:author="Syed Asad Rahman" w:date="2015-11-05T11:50:00Z">
        <w:r w:rsidR="00E0704B" w:rsidRPr="00902B69">
          <w:rPr>
            <w:rFonts w:ascii="Arial" w:hAnsi="Arial" w:cs="Arial"/>
            <w:rPrChange w:id="253" w:author="Syed Asad Rahman" w:date="2015-11-06T06:47:00Z">
              <w:rPr>
                <w:rFonts w:ascii="Arial" w:hAnsi="Arial" w:cs="Arial"/>
              </w:rPr>
            </w:rPrChange>
          </w:rPr>
          <w:t>is of</w:t>
        </w:r>
      </w:ins>
      <w:del w:id="254" w:author="Syed Asad Rahman" w:date="2015-11-05T11:50:00Z">
        <w:r w:rsidR="007E6C8A" w:rsidRPr="00902B69" w:rsidDel="00AB1039">
          <w:rPr>
            <w:rFonts w:ascii="Arial" w:hAnsi="Arial" w:cs="Arial"/>
            <w:rPrChange w:id="255" w:author="Syed Asad Rahman" w:date="2015-11-06T06:47:00Z">
              <w:rPr>
                <w:rFonts w:ascii="Arial" w:hAnsi="Arial" w:cs="Arial"/>
              </w:rPr>
            </w:rPrChange>
          </w:rPr>
          <w:delText>is</w:delText>
        </w:r>
      </w:del>
      <w:r w:rsidR="007E6C8A" w:rsidRPr="00902B69">
        <w:rPr>
          <w:rFonts w:ascii="Arial" w:hAnsi="Arial" w:cs="Arial"/>
          <w:rPrChange w:id="256" w:author="Syed Asad Rahman" w:date="2015-11-06T06:47:00Z">
            <w:rPr>
              <w:rFonts w:ascii="Arial" w:hAnsi="Arial" w:cs="Arial"/>
            </w:rPr>
          </w:rPrChange>
        </w:rPr>
        <w:t xml:space="preserve"> metabolic pathways and </w:t>
      </w:r>
      <w:ins w:id="257" w:author="Syed Asad Rahman" w:date="2015-11-05T12:55:00Z">
        <w:r w:rsidR="00327BF8" w:rsidRPr="00902B69">
          <w:rPr>
            <w:rFonts w:ascii="Arial" w:hAnsi="Arial" w:cs="Arial"/>
            <w:rPrChange w:id="258" w:author="Syed Asad Rahman" w:date="2015-11-06T06:47:00Z">
              <w:rPr>
                <w:rFonts w:ascii="Arial" w:hAnsi="Arial" w:cs="Arial"/>
              </w:rPr>
            </w:rPrChange>
          </w:rPr>
          <w:t xml:space="preserve">the ability to </w:t>
        </w:r>
      </w:ins>
      <w:ins w:id="259" w:author="Syed Asad Rahman" w:date="2015-11-05T11:57:00Z">
        <w:r w:rsidR="00327BF8" w:rsidRPr="00902B69">
          <w:rPr>
            <w:rFonts w:ascii="Arial" w:hAnsi="Arial" w:cs="Arial"/>
            <w:rPrChange w:id="260" w:author="Syed Asad Rahman" w:date="2015-11-06T06:47:00Z">
              <w:rPr>
                <w:rFonts w:ascii="Arial" w:hAnsi="Arial" w:cs="Arial"/>
              </w:rPr>
            </w:rPrChange>
          </w:rPr>
          <w:t>perform</w:t>
        </w:r>
        <w:r w:rsidR="00201B09" w:rsidRPr="00902B69">
          <w:rPr>
            <w:rFonts w:ascii="Arial" w:hAnsi="Arial" w:cs="Arial"/>
            <w:rPrChange w:id="261" w:author="Syed Asad Rahman" w:date="2015-11-06T06:47:00Z">
              <w:rPr>
                <w:rFonts w:ascii="Arial" w:hAnsi="Arial" w:cs="Arial"/>
              </w:rPr>
            </w:rPrChange>
          </w:rPr>
          <w:t xml:space="preserve"> </w:t>
        </w:r>
      </w:ins>
      <w:del w:id="262" w:author="Syed Asad Rahman" w:date="2015-11-05T11:51:00Z">
        <w:r w:rsidR="007E6C8A" w:rsidRPr="00902B69" w:rsidDel="00E0704B">
          <w:rPr>
            <w:rFonts w:ascii="Arial" w:hAnsi="Arial" w:cs="Arial"/>
            <w:rPrChange w:id="263" w:author="Syed Asad Rahman" w:date="2015-11-06T06:47:00Z">
              <w:rPr>
                <w:rFonts w:ascii="Arial" w:hAnsi="Arial" w:cs="Arial"/>
              </w:rPr>
            </w:rPrChange>
          </w:rPr>
          <w:delText>compar</w:delText>
        </w:r>
      </w:del>
      <w:ins w:id="264" w:author="Syed Asad Rahman" w:date="2015-11-05T11:51:00Z">
        <w:r w:rsidR="00E0704B" w:rsidRPr="00902B69">
          <w:rPr>
            <w:rFonts w:ascii="Arial" w:hAnsi="Arial" w:cs="Arial"/>
            <w:rPrChange w:id="265" w:author="Syed Asad Rahman" w:date="2015-11-06T06:47:00Z">
              <w:rPr>
                <w:rFonts w:ascii="Arial" w:hAnsi="Arial" w:cs="Arial"/>
              </w:rPr>
            </w:rPrChange>
          </w:rPr>
          <w:t>comparative stud</w:t>
        </w:r>
      </w:ins>
      <w:ins w:id="266" w:author="Syed Asad Rahman" w:date="2015-11-05T12:55:00Z">
        <w:r w:rsidR="00327BF8" w:rsidRPr="00902B69">
          <w:rPr>
            <w:rFonts w:ascii="Arial" w:hAnsi="Arial" w:cs="Arial"/>
            <w:rPrChange w:id="267" w:author="Syed Asad Rahman" w:date="2015-11-06T06:47:00Z">
              <w:rPr>
                <w:rFonts w:ascii="Arial" w:hAnsi="Arial" w:cs="Arial"/>
              </w:rPr>
            </w:rPrChange>
          </w:rPr>
          <w:t>ies</w:t>
        </w:r>
      </w:ins>
      <w:ins w:id="268" w:author="Syed Asad Rahman" w:date="2015-11-05T11:51:00Z">
        <w:r w:rsidR="00E0704B" w:rsidRPr="00902B69">
          <w:rPr>
            <w:rFonts w:ascii="Arial" w:hAnsi="Arial" w:cs="Arial"/>
            <w:rPrChange w:id="269" w:author="Syed Asad Rahman" w:date="2015-11-06T06:47:00Z">
              <w:rPr>
                <w:rFonts w:ascii="Arial" w:hAnsi="Arial" w:cs="Arial"/>
              </w:rPr>
            </w:rPrChange>
          </w:rPr>
          <w:t xml:space="preserve"> of</w:t>
        </w:r>
      </w:ins>
      <w:del w:id="270" w:author="Syed Asad Rahman" w:date="2015-11-05T11:51:00Z">
        <w:r w:rsidR="007E6C8A" w:rsidRPr="00902B69" w:rsidDel="00E0704B">
          <w:rPr>
            <w:rFonts w:ascii="Arial" w:hAnsi="Arial" w:cs="Arial"/>
            <w:rPrChange w:id="271" w:author="Syed Asad Rahman" w:date="2015-11-06T06:47:00Z">
              <w:rPr>
                <w:rFonts w:ascii="Arial" w:hAnsi="Arial" w:cs="Arial"/>
              </w:rPr>
            </w:rPrChange>
          </w:rPr>
          <w:delText>e</w:delText>
        </w:r>
      </w:del>
      <w:r w:rsidR="007E6C8A" w:rsidRPr="00902B69">
        <w:rPr>
          <w:rFonts w:ascii="Arial" w:hAnsi="Arial" w:cs="Arial"/>
          <w:rPrChange w:id="272" w:author="Syed Asad Rahman" w:date="2015-11-06T06:47:00Z">
            <w:rPr>
              <w:rFonts w:ascii="Arial" w:hAnsi="Arial" w:cs="Arial"/>
            </w:rPr>
          </w:rPrChange>
        </w:rPr>
        <w:t xml:space="preserve"> </w:t>
      </w:r>
      <w:ins w:id="273" w:author="Syed Asad Rahman" w:date="2015-11-05T11:51:00Z">
        <w:r w:rsidR="00E0704B" w:rsidRPr="00902B69">
          <w:rPr>
            <w:rFonts w:ascii="Arial" w:hAnsi="Arial" w:cs="Arial"/>
            <w:rPrChange w:id="274" w:author="Syed Asad Rahman" w:date="2015-11-06T06:47:00Z">
              <w:rPr>
                <w:rFonts w:ascii="Arial" w:hAnsi="Arial" w:cs="Arial"/>
              </w:rPr>
            </w:rPrChange>
          </w:rPr>
          <w:t xml:space="preserve">chemical </w:t>
        </w:r>
      </w:ins>
      <w:r w:rsidR="007E6C8A" w:rsidRPr="00902B69">
        <w:rPr>
          <w:rFonts w:ascii="Arial" w:hAnsi="Arial" w:cs="Arial"/>
          <w:rPrChange w:id="275" w:author="Syed Asad Rahman" w:date="2015-11-06T06:47:00Z">
            <w:rPr>
              <w:rFonts w:ascii="Arial" w:hAnsi="Arial" w:cs="Arial"/>
            </w:rPr>
          </w:rPrChange>
        </w:rPr>
        <w:t>reactions based on these features.</w:t>
      </w:r>
    </w:p>
    <w:p w14:paraId="0DC495F2" w14:textId="77777777" w:rsidR="005E5B1B" w:rsidRPr="00902B69" w:rsidRDefault="005E5B1B" w:rsidP="00902B69">
      <w:pPr>
        <w:widowControl w:val="0"/>
        <w:autoSpaceDE w:val="0"/>
        <w:autoSpaceDN w:val="0"/>
        <w:adjustRightInd w:val="0"/>
        <w:spacing w:line="276" w:lineRule="auto"/>
        <w:jc w:val="both"/>
        <w:rPr>
          <w:rFonts w:ascii="Arial" w:hAnsi="Arial" w:cs="Arial"/>
          <w:b/>
          <w:bCs/>
          <w:rPrChange w:id="276" w:author="Syed Asad Rahman" w:date="2015-11-06T06:47:00Z">
            <w:rPr>
              <w:rFonts w:ascii="Arial" w:hAnsi="Arial" w:cs="Arial"/>
              <w:b/>
              <w:bCs/>
            </w:rPr>
          </w:rPrChange>
        </w:rPr>
        <w:pPrChange w:id="277" w:author="Syed Asad Rahman" w:date="2015-11-06T06:47:00Z">
          <w:pPr>
            <w:widowControl w:val="0"/>
            <w:autoSpaceDE w:val="0"/>
            <w:autoSpaceDN w:val="0"/>
            <w:adjustRightInd w:val="0"/>
            <w:spacing w:line="360" w:lineRule="auto"/>
            <w:jc w:val="both"/>
          </w:pPr>
        </w:pPrChange>
      </w:pPr>
    </w:p>
    <w:p w14:paraId="3C2DCEE5" w14:textId="3188441C" w:rsidR="005E5B1B" w:rsidRPr="00902B69" w:rsidRDefault="005E5B1B" w:rsidP="00902B69">
      <w:pPr>
        <w:widowControl w:val="0"/>
        <w:autoSpaceDE w:val="0"/>
        <w:autoSpaceDN w:val="0"/>
        <w:adjustRightInd w:val="0"/>
        <w:spacing w:line="276" w:lineRule="auto"/>
        <w:jc w:val="both"/>
        <w:rPr>
          <w:rFonts w:ascii="Arial" w:hAnsi="Arial" w:cs="Arial"/>
          <w:rPrChange w:id="278" w:author="Syed Asad Rahman" w:date="2015-11-06T06:47:00Z">
            <w:rPr>
              <w:rFonts w:ascii="Arial" w:hAnsi="Arial" w:cs="Arial"/>
            </w:rPr>
          </w:rPrChange>
        </w:rPr>
        <w:pPrChange w:id="279" w:author="Syed Asad Rahman" w:date="2015-11-06T06:47:00Z">
          <w:pPr>
            <w:widowControl w:val="0"/>
            <w:autoSpaceDE w:val="0"/>
            <w:autoSpaceDN w:val="0"/>
            <w:adjustRightInd w:val="0"/>
            <w:spacing w:line="360" w:lineRule="auto"/>
            <w:jc w:val="both"/>
          </w:pPr>
        </w:pPrChange>
      </w:pPr>
      <w:r w:rsidRPr="00902B69">
        <w:rPr>
          <w:rFonts w:ascii="Arial" w:hAnsi="Arial" w:cs="Arial"/>
          <w:b/>
          <w:bCs/>
          <w:rPrChange w:id="280" w:author="Syed Asad Rahman" w:date="2015-11-06T06:47:00Z">
            <w:rPr>
              <w:rFonts w:ascii="Arial" w:hAnsi="Arial" w:cs="Arial"/>
              <w:b/>
              <w:bCs/>
            </w:rPr>
          </w:rPrChange>
        </w:rPr>
        <w:t>Availability and Implementation:</w:t>
      </w:r>
      <w:r w:rsidRPr="00902B69">
        <w:rPr>
          <w:rFonts w:ascii="Arial" w:hAnsi="Arial" w:cs="Arial"/>
          <w:rPrChange w:id="281" w:author="Syed Asad Rahman" w:date="2015-11-06T06:47:00Z">
            <w:rPr>
              <w:rFonts w:ascii="Arial" w:hAnsi="Arial" w:cs="Arial"/>
            </w:rPr>
          </w:rPrChange>
        </w:rPr>
        <w:t xml:space="preserve"> This software is implemented in </w:t>
      </w:r>
      <w:r w:rsidR="00E3134C" w:rsidRPr="00902B69">
        <w:rPr>
          <w:rFonts w:ascii="Arial" w:hAnsi="Arial" w:cs="Arial"/>
          <w:rPrChange w:id="282" w:author="Syed Asad Rahman" w:date="2015-11-06T06:47:00Z">
            <w:rPr>
              <w:rFonts w:ascii="Arial" w:hAnsi="Arial" w:cs="Arial"/>
            </w:rPr>
          </w:rPrChange>
        </w:rPr>
        <w:t>Java</w:t>
      </w:r>
      <w:r w:rsidRPr="00902B69">
        <w:rPr>
          <w:rFonts w:ascii="Arial" w:hAnsi="Arial" w:cs="Arial"/>
          <w:rPrChange w:id="283" w:author="Syed Asad Rahman" w:date="2015-11-06T06:47:00Z">
            <w:rPr>
              <w:rFonts w:ascii="Arial" w:hAnsi="Arial" w:cs="Arial"/>
            </w:rPr>
          </w:rPrChange>
        </w:rPr>
        <w:t xml:space="preserve">, supported on </w:t>
      </w:r>
      <w:ins w:id="284" w:author="Syed Asad Rahman" w:date="2015-11-05T12:17:00Z">
        <w:r w:rsidR="008102D9" w:rsidRPr="00902B69">
          <w:rPr>
            <w:rFonts w:ascii="Arial" w:hAnsi="Arial" w:cs="Arial"/>
            <w:rPrChange w:id="285" w:author="Syed Asad Rahman" w:date="2015-11-06T06:47:00Z">
              <w:rPr>
                <w:rFonts w:ascii="Arial" w:hAnsi="Arial" w:cs="Arial"/>
              </w:rPr>
            </w:rPrChange>
          </w:rPr>
          <w:t xml:space="preserve">Windows, </w:t>
        </w:r>
      </w:ins>
      <w:r w:rsidRPr="00902B69">
        <w:rPr>
          <w:rFonts w:ascii="Arial" w:hAnsi="Arial" w:cs="Arial"/>
          <w:rPrChange w:id="286" w:author="Syed Asad Rahman" w:date="2015-11-06T06:47:00Z">
            <w:rPr>
              <w:rFonts w:ascii="Arial" w:hAnsi="Arial" w:cs="Arial"/>
            </w:rPr>
          </w:rPrChange>
        </w:rPr>
        <w:t>Linux and Mac OSX, and freely available at</w:t>
      </w:r>
      <w:r w:rsidR="00E3134C" w:rsidRPr="00902B69">
        <w:rPr>
          <w:rFonts w:ascii="Arial" w:hAnsi="Arial" w:cs="Arial"/>
          <w:rPrChange w:id="287" w:author="Syed Asad Rahman" w:date="2015-11-06T06:47:00Z">
            <w:rPr>
              <w:rFonts w:ascii="Arial" w:hAnsi="Arial" w:cs="Arial"/>
            </w:rPr>
          </w:rPrChange>
        </w:rPr>
        <w:t xml:space="preserve"> </w:t>
      </w:r>
      <w:r w:rsidR="00BB38A2" w:rsidRPr="00902B69">
        <w:rPr>
          <w:rFonts w:ascii="Arial" w:hAnsi="Arial" w:cs="Arial"/>
          <w:rPrChange w:id="288" w:author="Syed Asad Rahman" w:date="2015-11-06T06:47:00Z">
            <w:rPr/>
          </w:rPrChange>
        </w:rPr>
        <w:fldChar w:fldCharType="begin"/>
      </w:r>
      <w:r w:rsidR="00BB38A2" w:rsidRPr="00902B69">
        <w:rPr>
          <w:rFonts w:ascii="Arial" w:hAnsi="Arial" w:cs="Arial"/>
          <w:rPrChange w:id="289" w:author="Syed Asad Rahman" w:date="2015-11-06T06:47:00Z">
            <w:rPr/>
          </w:rPrChange>
        </w:rPr>
        <w:instrText xml:space="preserve"> HYPERLINK "https://github.com/asad/ReactionDecoder" </w:instrText>
      </w:r>
      <w:r w:rsidR="00BB38A2" w:rsidRPr="00902B69">
        <w:rPr>
          <w:rFonts w:ascii="Arial" w:hAnsi="Arial" w:cs="Arial"/>
          <w:rPrChange w:id="290" w:author="Syed Asad Rahman" w:date="2015-11-06T06:47:00Z">
            <w:rPr/>
          </w:rPrChange>
        </w:rPr>
        <w:fldChar w:fldCharType="separate"/>
      </w:r>
      <w:r w:rsidR="00B90FE3" w:rsidRPr="00902B69">
        <w:rPr>
          <w:rStyle w:val="Hyperlink"/>
          <w:rFonts w:ascii="Arial" w:hAnsi="Arial" w:cs="Arial"/>
          <w:rPrChange w:id="291" w:author="Syed Asad Rahman" w:date="2015-11-06T06:47:00Z">
            <w:rPr>
              <w:rStyle w:val="Hyperlink"/>
              <w:rFonts w:ascii="Arial" w:hAnsi="Arial" w:cs="Arial"/>
            </w:rPr>
          </w:rPrChange>
        </w:rPr>
        <w:t>https://github.com/asad/ReactionDecoder</w:t>
      </w:r>
      <w:r w:rsidR="00BB38A2" w:rsidRPr="00902B69">
        <w:rPr>
          <w:rStyle w:val="Hyperlink"/>
          <w:rFonts w:ascii="Arial" w:hAnsi="Arial" w:cs="Arial"/>
          <w:rPrChange w:id="292" w:author="Syed Asad Rahman" w:date="2015-11-06T06:47:00Z">
            <w:rPr>
              <w:rStyle w:val="Hyperlink"/>
              <w:rFonts w:ascii="Arial" w:hAnsi="Arial" w:cs="Arial"/>
            </w:rPr>
          </w:rPrChange>
        </w:rPr>
        <w:fldChar w:fldCharType="end"/>
      </w:r>
    </w:p>
    <w:p w14:paraId="49B919F7" w14:textId="77777777" w:rsidR="005E5B1B" w:rsidRPr="00902B69" w:rsidRDefault="005E5B1B" w:rsidP="00902B69">
      <w:pPr>
        <w:spacing w:line="276" w:lineRule="auto"/>
        <w:jc w:val="both"/>
        <w:rPr>
          <w:rFonts w:ascii="Arial" w:hAnsi="Arial" w:cs="Arial"/>
          <w:b/>
          <w:bCs/>
          <w:rPrChange w:id="293" w:author="Syed Asad Rahman" w:date="2015-11-06T06:47:00Z">
            <w:rPr>
              <w:rFonts w:ascii="Arial" w:hAnsi="Arial" w:cs="Arial"/>
              <w:b/>
              <w:bCs/>
            </w:rPr>
          </w:rPrChange>
        </w:rPr>
        <w:pPrChange w:id="294" w:author="Syed Asad Rahman" w:date="2015-11-06T06:47:00Z">
          <w:pPr>
            <w:spacing w:line="360" w:lineRule="auto"/>
            <w:jc w:val="both"/>
          </w:pPr>
        </w:pPrChange>
      </w:pPr>
    </w:p>
    <w:p w14:paraId="31933AC7" w14:textId="11E11D96" w:rsidR="00270A2D" w:rsidRPr="00902B69" w:rsidRDefault="005E5B1B" w:rsidP="00902B69">
      <w:pPr>
        <w:spacing w:line="276" w:lineRule="auto"/>
        <w:jc w:val="both"/>
        <w:rPr>
          <w:rFonts w:ascii="Arial" w:hAnsi="Arial" w:cs="Arial"/>
          <w:rPrChange w:id="295" w:author="Syed Asad Rahman" w:date="2015-11-06T06:47:00Z">
            <w:rPr>
              <w:rFonts w:ascii="Arial" w:hAnsi="Arial" w:cs="Arial"/>
            </w:rPr>
          </w:rPrChange>
        </w:rPr>
        <w:pPrChange w:id="296" w:author="Syed Asad Rahman" w:date="2015-11-06T06:47:00Z">
          <w:pPr>
            <w:spacing w:line="360" w:lineRule="auto"/>
            <w:jc w:val="both"/>
          </w:pPr>
        </w:pPrChange>
      </w:pPr>
      <w:r w:rsidRPr="00902B69">
        <w:rPr>
          <w:rFonts w:ascii="Arial" w:hAnsi="Arial" w:cs="Arial"/>
          <w:b/>
          <w:bCs/>
          <w:rPrChange w:id="297" w:author="Syed Asad Rahman" w:date="2015-11-06T06:47:00Z">
            <w:rPr>
              <w:rFonts w:ascii="Arial" w:hAnsi="Arial" w:cs="Arial"/>
              <w:b/>
              <w:bCs/>
            </w:rPr>
          </w:rPrChange>
        </w:rPr>
        <w:t>Contact:</w:t>
      </w:r>
      <w:r w:rsidRPr="00902B69">
        <w:rPr>
          <w:rFonts w:ascii="Arial" w:hAnsi="Arial" w:cs="Arial"/>
          <w:rPrChange w:id="298" w:author="Syed Asad Rahman" w:date="2015-11-06T06:47:00Z">
            <w:rPr>
              <w:rFonts w:ascii="Arial" w:hAnsi="Arial" w:cs="Arial"/>
            </w:rPr>
          </w:rPrChange>
        </w:rPr>
        <w:t xml:space="preserve"> </w:t>
      </w:r>
      <w:r w:rsidR="00BB38A2" w:rsidRPr="00902B69">
        <w:rPr>
          <w:rFonts w:ascii="Arial" w:hAnsi="Arial" w:cs="Arial"/>
          <w:rPrChange w:id="299" w:author="Syed Asad Rahman" w:date="2015-11-06T06:47:00Z">
            <w:rPr/>
          </w:rPrChange>
        </w:rPr>
        <w:fldChar w:fldCharType="begin"/>
      </w:r>
      <w:r w:rsidR="00BB38A2" w:rsidRPr="00902B69">
        <w:rPr>
          <w:rFonts w:ascii="Arial" w:hAnsi="Arial" w:cs="Arial"/>
          <w:rPrChange w:id="300" w:author="Syed Asad Rahman" w:date="2015-11-06T06:47:00Z">
            <w:rPr/>
          </w:rPrChange>
        </w:rPr>
        <w:instrText xml:space="preserve"> HYPERLINK "mailto:yohkawa@epigenetics.med.kyushu-u.ac.jp" </w:instrText>
      </w:r>
      <w:r w:rsidR="00BB38A2" w:rsidRPr="00902B69">
        <w:rPr>
          <w:rFonts w:ascii="Arial" w:hAnsi="Arial" w:cs="Arial"/>
          <w:rPrChange w:id="301" w:author="Syed Asad Rahman" w:date="2015-11-06T06:47:00Z">
            <w:rPr/>
          </w:rPrChange>
        </w:rPr>
        <w:fldChar w:fldCharType="separate"/>
      </w:r>
      <w:r w:rsidRPr="00902B69">
        <w:rPr>
          <w:rFonts w:ascii="Arial" w:hAnsi="Arial" w:cs="Arial"/>
          <w:color w:val="0000C0"/>
          <w:rPrChange w:id="302" w:author="Syed Asad Rahman" w:date="2015-11-06T06:47:00Z">
            <w:rPr>
              <w:rFonts w:ascii="Arial" w:hAnsi="Arial" w:cs="Arial"/>
              <w:color w:val="0000C0"/>
            </w:rPr>
          </w:rPrChange>
        </w:rPr>
        <w:t>asad@ebi.ac.uk</w:t>
      </w:r>
      <w:r w:rsidR="00BB38A2" w:rsidRPr="00902B69">
        <w:rPr>
          <w:rFonts w:ascii="Arial" w:hAnsi="Arial" w:cs="Arial"/>
          <w:color w:val="0000C0"/>
          <w:rPrChange w:id="303" w:author="Syed Asad Rahman" w:date="2015-11-06T06:47:00Z">
            <w:rPr>
              <w:rFonts w:ascii="Arial" w:hAnsi="Arial" w:cs="Arial"/>
              <w:color w:val="0000C0"/>
            </w:rPr>
          </w:rPrChange>
        </w:rPr>
        <w:fldChar w:fldCharType="end"/>
      </w:r>
    </w:p>
    <w:p w14:paraId="69EBF0F1" w14:textId="77777777" w:rsidR="00B73737" w:rsidRPr="00902B69" w:rsidRDefault="00B73737" w:rsidP="00902B69">
      <w:pPr>
        <w:spacing w:line="276" w:lineRule="auto"/>
        <w:jc w:val="both"/>
        <w:rPr>
          <w:rFonts w:ascii="Arial" w:hAnsi="Arial" w:cs="Arial"/>
          <w:rPrChange w:id="304" w:author="Syed Asad Rahman" w:date="2015-11-06T06:47:00Z">
            <w:rPr>
              <w:rFonts w:ascii="Arial" w:hAnsi="Arial" w:cs="Arial"/>
            </w:rPr>
          </w:rPrChange>
        </w:rPr>
        <w:pPrChange w:id="305" w:author="Syed Asad Rahman" w:date="2015-11-06T06:47:00Z">
          <w:pPr>
            <w:spacing w:line="360" w:lineRule="auto"/>
            <w:jc w:val="both"/>
          </w:pPr>
        </w:pPrChange>
      </w:pPr>
    </w:p>
    <w:p w14:paraId="562D6F4A" w14:textId="77777777" w:rsidR="00D528BB" w:rsidRPr="00902B69" w:rsidRDefault="00D528BB" w:rsidP="00902B69">
      <w:pPr>
        <w:spacing w:line="276" w:lineRule="auto"/>
        <w:jc w:val="both"/>
        <w:rPr>
          <w:ins w:id="306" w:author="Syed Asad Rahman" w:date="2015-11-05T11:55:00Z"/>
          <w:rFonts w:ascii="Arial" w:hAnsi="Arial" w:cs="Arial"/>
          <w:b/>
          <w:color w:val="382A20"/>
          <w:rPrChange w:id="307" w:author="Syed Asad Rahman" w:date="2015-11-06T06:47:00Z">
            <w:rPr>
              <w:ins w:id="308" w:author="Syed Asad Rahman" w:date="2015-11-05T11:55:00Z"/>
              <w:rFonts w:ascii="Arial" w:hAnsi="Arial" w:cs="Arial"/>
              <w:b/>
              <w:color w:val="382A20"/>
            </w:rPr>
          </w:rPrChange>
        </w:rPr>
        <w:pPrChange w:id="309" w:author="Syed Asad Rahman" w:date="2015-11-06T06:47:00Z">
          <w:pPr>
            <w:spacing w:line="360" w:lineRule="auto"/>
            <w:jc w:val="both"/>
          </w:pPr>
        </w:pPrChange>
      </w:pPr>
    </w:p>
    <w:p w14:paraId="281352A2" w14:textId="77777777" w:rsidR="00D528BB" w:rsidRPr="00902B69" w:rsidRDefault="00D528BB" w:rsidP="00902B69">
      <w:pPr>
        <w:spacing w:line="276" w:lineRule="auto"/>
        <w:jc w:val="both"/>
        <w:rPr>
          <w:ins w:id="310" w:author="Syed Asad Rahman" w:date="2015-11-05T11:55:00Z"/>
          <w:rFonts w:ascii="Arial" w:hAnsi="Arial" w:cs="Arial"/>
          <w:b/>
          <w:color w:val="382A20"/>
          <w:rPrChange w:id="311" w:author="Syed Asad Rahman" w:date="2015-11-06T06:47:00Z">
            <w:rPr>
              <w:ins w:id="312" w:author="Syed Asad Rahman" w:date="2015-11-05T11:55:00Z"/>
              <w:rFonts w:ascii="Arial" w:hAnsi="Arial" w:cs="Arial"/>
              <w:b/>
              <w:color w:val="382A20"/>
            </w:rPr>
          </w:rPrChange>
        </w:rPr>
        <w:pPrChange w:id="313" w:author="Syed Asad Rahman" w:date="2015-11-06T06:47:00Z">
          <w:pPr>
            <w:spacing w:line="360" w:lineRule="auto"/>
            <w:jc w:val="both"/>
          </w:pPr>
        </w:pPrChange>
      </w:pPr>
    </w:p>
    <w:p w14:paraId="38A880F6" w14:textId="5658D6B0" w:rsidR="00B73737" w:rsidRPr="00902B69" w:rsidRDefault="00B73737" w:rsidP="00902B69">
      <w:pPr>
        <w:spacing w:line="276" w:lineRule="auto"/>
        <w:jc w:val="both"/>
        <w:rPr>
          <w:rFonts w:ascii="Arial" w:hAnsi="Arial" w:cs="Arial"/>
          <w:b/>
          <w:color w:val="382A20"/>
          <w:rPrChange w:id="314" w:author="Syed Asad Rahman" w:date="2015-11-06T06:47:00Z">
            <w:rPr>
              <w:rFonts w:ascii="Arial" w:hAnsi="Arial" w:cs="Arial"/>
              <w:b/>
              <w:color w:val="382A20"/>
            </w:rPr>
          </w:rPrChange>
        </w:rPr>
        <w:pPrChange w:id="315" w:author="Syed Asad Rahman" w:date="2015-11-06T06:47:00Z">
          <w:pPr>
            <w:spacing w:line="360" w:lineRule="auto"/>
            <w:jc w:val="both"/>
          </w:pPr>
        </w:pPrChange>
      </w:pPr>
      <w:r w:rsidRPr="00902B69">
        <w:rPr>
          <w:rFonts w:ascii="Arial" w:hAnsi="Arial" w:cs="Arial"/>
          <w:b/>
          <w:color w:val="382A20"/>
          <w:rPrChange w:id="316" w:author="Syed Asad Rahman" w:date="2015-11-06T06:47:00Z">
            <w:rPr>
              <w:rFonts w:ascii="Arial" w:hAnsi="Arial" w:cs="Arial"/>
              <w:b/>
              <w:color w:val="382A20"/>
            </w:rPr>
          </w:rPrChange>
        </w:rPr>
        <w:lastRenderedPageBreak/>
        <w:t>Introduction</w:t>
      </w:r>
      <w:r w:rsidR="008B1622" w:rsidRPr="00902B69">
        <w:rPr>
          <w:rFonts w:ascii="Arial" w:hAnsi="Arial" w:cs="Arial"/>
          <w:b/>
          <w:color w:val="382A20"/>
          <w:rPrChange w:id="317" w:author="Syed Asad Rahman" w:date="2015-11-06T06:47:00Z">
            <w:rPr>
              <w:rFonts w:ascii="Arial" w:hAnsi="Arial" w:cs="Arial"/>
              <w:b/>
              <w:color w:val="382A20"/>
            </w:rPr>
          </w:rPrChange>
        </w:rPr>
        <w:t>:</w:t>
      </w:r>
    </w:p>
    <w:p w14:paraId="190B8429" w14:textId="77777777" w:rsidR="008B1622" w:rsidRPr="00902B69" w:rsidRDefault="008B1622" w:rsidP="00902B69">
      <w:pPr>
        <w:spacing w:line="276" w:lineRule="auto"/>
        <w:jc w:val="both"/>
        <w:rPr>
          <w:rFonts w:ascii="Arial" w:hAnsi="Arial" w:cs="Arial"/>
          <w:color w:val="382A20"/>
          <w:rPrChange w:id="318" w:author="Syed Asad Rahman" w:date="2015-11-06T06:47:00Z">
            <w:rPr>
              <w:rFonts w:ascii="Arial" w:hAnsi="Arial" w:cs="Arial"/>
              <w:color w:val="382A20"/>
            </w:rPr>
          </w:rPrChange>
        </w:rPr>
        <w:pPrChange w:id="319" w:author="Syed Asad Rahman" w:date="2015-11-06T06:47:00Z">
          <w:pPr>
            <w:spacing w:line="276" w:lineRule="auto"/>
            <w:jc w:val="both"/>
          </w:pPr>
        </w:pPrChange>
      </w:pPr>
    </w:p>
    <w:p w14:paraId="384A7F11" w14:textId="77777777" w:rsidR="00E51450" w:rsidRPr="00902B69" w:rsidRDefault="008B1622" w:rsidP="00902B69">
      <w:pPr>
        <w:spacing w:line="276" w:lineRule="auto"/>
        <w:jc w:val="both"/>
        <w:rPr>
          <w:rFonts w:ascii="Arial" w:hAnsi="Arial" w:cs="Arial"/>
          <w:color w:val="382A20"/>
          <w:rPrChange w:id="320" w:author="Syed Asad Rahman" w:date="2015-11-06T06:47:00Z">
            <w:rPr>
              <w:rFonts w:ascii="Arial" w:hAnsi="Arial" w:cs="Arial"/>
              <w:color w:val="382A20"/>
            </w:rPr>
          </w:rPrChange>
        </w:rPr>
        <w:pPrChange w:id="321" w:author="Syed Asad Rahman" w:date="2015-11-06T06:47:00Z">
          <w:pPr>
            <w:spacing w:line="360" w:lineRule="auto"/>
            <w:jc w:val="both"/>
          </w:pPr>
        </w:pPrChange>
      </w:pPr>
      <w:r w:rsidRPr="00902B69">
        <w:rPr>
          <w:rFonts w:ascii="Arial" w:hAnsi="Arial" w:cs="Arial"/>
          <w:color w:val="382A20"/>
          <w:rPrChange w:id="322" w:author="Syed Asad Rahman" w:date="2015-11-06T06:47:00Z">
            <w:rPr>
              <w:rFonts w:ascii="Arial" w:hAnsi="Arial" w:cs="Arial"/>
              <w:color w:val="382A20"/>
            </w:rPr>
          </w:rPrChange>
        </w:rPr>
        <w:t xml:space="preserve">Large-scale chemical reaction databases </w:t>
      </w:r>
      <w:r w:rsidR="0004478E" w:rsidRPr="00902B69">
        <w:rPr>
          <w:rFonts w:ascii="Arial" w:hAnsi="Arial" w:cs="Arial"/>
          <w:color w:val="382A20"/>
          <w:rPrChange w:id="323" w:author="Syed Asad Rahman" w:date="2015-11-06T06:47:00Z">
            <w:rPr>
              <w:rFonts w:ascii="Arial" w:hAnsi="Arial" w:cs="Arial"/>
              <w:color w:val="382A20"/>
            </w:rPr>
          </w:rPrChange>
        </w:rPr>
        <w:t xml:space="preserve">such as </w:t>
      </w:r>
      <w:r w:rsidR="00606904" w:rsidRPr="00902B69">
        <w:rPr>
          <w:rFonts w:ascii="Arial" w:hAnsi="Arial" w:cs="Arial"/>
          <w:color w:val="382A20"/>
          <w:rPrChange w:id="324" w:author="Syed Asad Rahman" w:date="2015-11-06T06:47:00Z">
            <w:rPr>
              <w:rFonts w:ascii="Arial" w:hAnsi="Arial" w:cs="Arial"/>
              <w:color w:val="382A20"/>
            </w:rPr>
          </w:rPrChange>
        </w:rPr>
        <w:t xml:space="preserve">KEGG </w:t>
      </w:r>
      <w:r w:rsidR="00996169" w:rsidRPr="00902B69">
        <w:rPr>
          <w:rFonts w:ascii="Arial" w:hAnsi="Arial" w:cs="Arial"/>
          <w:color w:val="382A20"/>
          <w:rPrChange w:id="325" w:author="Syed Asad Rahman" w:date="2015-11-06T06:47:00Z">
            <w:rPr>
              <w:rFonts w:ascii="Arial" w:hAnsi="Arial" w:cs="Arial"/>
              <w:color w:val="382A20"/>
            </w:rPr>
          </w:rPrChange>
        </w:rPr>
        <w:fldChar w:fldCharType="begin"/>
      </w:r>
      <w:r w:rsidR="00E51450" w:rsidRPr="00902B69">
        <w:rPr>
          <w:rFonts w:ascii="Arial" w:hAnsi="Arial" w:cs="Arial"/>
          <w:color w:val="382A20"/>
          <w:rPrChange w:id="326" w:author="Syed Asad Rahman" w:date="2015-11-06T06:47:00Z">
            <w:rPr>
              <w:rFonts w:ascii="Arial" w:hAnsi="Arial" w:cs="Arial"/>
              <w:color w:val="382A20"/>
            </w:rPr>
          </w:rPrChange>
        </w:rPr>
        <w:instrText xml:space="preserve"> ADDIN PAPERS2_CITATIONS &lt;citation&gt;&lt;uuid&gt;57AC657D-85FB-482D-9B9B-D52012A16FF0&lt;/uuid&gt;&lt;priority&gt;0&lt;/priority&gt;&lt;publications&gt;&lt;publication&gt;&lt;uuid&gt;C212E92D-0FB3-458C-8270-4E29AAB9631E&lt;/uuid&gt;&lt;volume&gt;42&lt;/volume&gt;&lt;doi&gt;10.1093/nar/gkt1076&lt;/doi&gt;&lt;startpage&gt;D199&lt;/startpage&gt;&lt;publication_date&gt;99201312281200000000222000&lt;/publication_date&gt;&lt;url&gt;http://nar.oxfordjournals.org/content/42/D1/D199.full&lt;/url&gt;&lt;type&gt;400&lt;/type&gt;&lt;title&gt;Data, information, knowledge and principle: back to metabolism in KEGG&lt;/title&gt;&lt;publisher&gt;Oxford University Press&lt;/publisher&gt;&lt;institution&gt;Institute for Chemical Research, Kyoto University, Uji, Kyoto 611-0011, Japan and Life Science Solutions Department, Fujitsu Kyushu Systems Ltd., Sawara-ku, Fukuoka 814-8589, Japan.&lt;/institution&gt;&lt;number&gt;D1&lt;/number&gt;&lt;subtype&gt;400&lt;/subtype&gt;&lt;endpage&gt;D205&lt;/endpage&gt;&lt;bundle&gt;&lt;publication&gt;&lt;publisher&gt;Oxford University Press&lt;/publisher&gt;&lt;title&gt;Nucleic acids research&lt;/title&gt;&lt;type&gt;-100&lt;/type&gt;&lt;subtype&gt;-100&lt;/subtype&gt;&lt;uuid&gt;A5FF8C30-D6EC-4E11-B17D-4C712FFE2899&lt;/uuid&gt;&lt;/publication&gt;&lt;/bundle&gt;&lt;authors&gt;&lt;author&gt;&lt;firstName&gt;Minoru&lt;/firstName&gt;&lt;lastName&gt;Kanehisa&lt;/lastName&gt;&lt;/author&gt;&lt;author&gt;&lt;firstName&gt;M&lt;/firstName&gt;&lt;lastName&gt;Kanehisa&lt;/lastName&gt;&lt;/author&gt;&lt;author&gt;&lt;firstName&gt;S&lt;/firstName&gt;&lt;lastName&gt;Goto&lt;/lastName&gt;&lt;/author&gt;&lt;author&gt;&lt;firstName&gt;Susumu&lt;/firstName&gt;&lt;lastName&gt;Goto&lt;/lastName&gt;&lt;/author&gt;&lt;author&gt;&lt;firstName&gt;Yoko&lt;/firstName&gt;&lt;lastName&gt;Sato&lt;/lastName&gt;&lt;/author&gt;&lt;author&gt;&lt;firstName&gt;Y&lt;/firstName&gt;&lt;lastName&gt;Sato&lt;/lastName&gt;&lt;/author&gt;&lt;author&gt;&lt;firstName&gt;M&lt;/firstName&gt;&lt;lastName&gt;Kawashima&lt;/lastName&gt;&lt;/author&gt;&lt;author&gt;&lt;firstName&gt;Masayuki&lt;/firstName&gt;&lt;lastName&gt;Kawashima&lt;/lastName&gt;&lt;/author&gt;&lt;author&gt;&lt;firstName&gt;Miho&lt;/firstName&gt;&lt;lastName&gt;Furumichi&lt;/lastName&gt;&lt;/author&gt;&lt;author&gt;&lt;firstName&gt;M&lt;/firstName&gt;&lt;lastName&gt;Furumichi&lt;/lastName&gt;&lt;/author&gt;&lt;author&gt;&lt;firstName&gt;M&lt;/firstName&gt;&lt;lastName&gt;Tanabe&lt;/lastName&gt;&lt;/author&gt;&lt;author&gt;&lt;firstName&gt;Mao&lt;/firstName&gt;&lt;lastName&gt;Tanabe&lt;/lastName&gt;&lt;/author&gt;&lt;/authors&gt;&lt;/publication&gt;&lt;/publications&gt;&lt;cites&gt;&lt;/cites&gt;&lt;/citation&gt;</w:instrText>
      </w:r>
      <w:r w:rsidR="00996169" w:rsidRPr="00902B69">
        <w:rPr>
          <w:rFonts w:ascii="Arial" w:hAnsi="Arial" w:cs="Arial"/>
          <w:color w:val="382A20"/>
          <w:rPrChange w:id="327" w:author="Syed Asad Rahman" w:date="2015-11-06T06:47:00Z">
            <w:rPr>
              <w:rFonts w:ascii="Arial" w:hAnsi="Arial" w:cs="Arial"/>
              <w:color w:val="382A20"/>
            </w:rPr>
          </w:rPrChange>
        </w:rPr>
        <w:fldChar w:fldCharType="separate"/>
      </w:r>
      <w:r w:rsidR="0003681E" w:rsidRPr="00902B69">
        <w:rPr>
          <w:rFonts w:ascii="Arial" w:hAnsi="Arial" w:cs="Arial"/>
          <w:lang w:val="en-US"/>
          <w:rPrChange w:id="328" w:author="Syed Asad Rahman" w:date="2015-11-06T06:47:00Z">
            <w:rPr>
              <w:rFonts w:ascii="Arial" w:hAnsi="Arial" w:cs="Arial"/>
              <w:lang w:val="en-US"/>
            </w:rPr>
          </w:rPrChange>
        </w:rPr>
        <w:t xml:space="preserve">(Kanehisa </w:t>
      </w:r>
      <w:r w:rsidR="0003681E" w:rsidRPr="00902B69">
        <w:rPr>
          <w:rFonts w:ascii="Arial" w:hAnsi="Arial" w:cs="Arial"/>
          <w:i/>
          <w:iCs/>
          <w:lang w:val="en-US"/>
          <w:rPrChange w:id="329" w:author="Syed Asad Rahman" w:date="2015-11-06T06:47:00Z">
            <w:rPr>
              <w:rFonts w:ascii="Arial" w:hAnsi="Arial" w:cs="Arial"/>
              <w:i/>
              <w:iCs/>
              <w:lang w:val="en-US"/>
            </w:rPr>
          </w:rPrChange>
        </w:rPr>
        <w:t>et al.</w:t>
      </w:r>
      <w:r w:rsidR="0003681E" w:rsidRPr="00902B69">
        <w:rPr>
          <w:rFonts w:ascii="Arial" w:hAnsi="Arial" w:cs="Arial"/>
          <w:lang w:val="en-US"/>
          <w:rPrChange w:id="330" w:author="Syed Asad Rahman" w:date="2015-11-06T06:47:00Z">
            <w:rPr>
              <w:rFonts w:ascii="Arial" w:hAnsi="Arial" w:cs="Arial"/>
              <w:lang w:val="en-US"/>
            </w:rPr>
          </w:rPrChange>
        </w:rPr>
        <w:t>, 2013)</w:t>
      </w:r>
      <w:r w:rsidR="00996169" w:rsidRPr="00902B69">
        <w:rPr>
          <w:rFonts w:ascii="Arial" w:hAnsi="Arial" w:cs="Arial"/>
          <w:color w:val="382A20"/>
          <w:rPrChange w:id="331" w:author="Syed Asad Rahman" w:date="2015-11-06T06:47:00Z">
            <w:rPr>
              <w:rFonts w:ascii="Arial" w:hAnsi="Arial" w:cs="Arial"/>
              <w:color w:val="382A20"/>
            </w:rPr>
          </w:rPrChange>
        </w:rPr>
        <w:fldChar w:fldCharType="end"/>
      </w:r>
      <w:r w:rsidR="00606904" w:rsidRPr="00902B69">
        <w:rPr>
          <w:rFonts w:ascii="Arial" w:hAnsi="Arial" w:cs="Arial"/>
          <w:color w:val="382A20"/>
          <w:rPrChange w:id="332" w:author="Syed Asad Rahman" w:date="2015-11-06T06:47:00Z">
            <w:rPr>
              <w:rFonts w:ascii="Arial" w:hAnsi="Arial" w:cs="Arial"/>
              <w:color w:val="382A20"/>
            </w:rPr>
          </w:rPrChange>
        </w:rPr>
        <w:t>, BRENDA</w:t>
      </w:r>
      <w:r w:rsidR="00996169" w:rsidRPr="00902B69">
        <w:rPr>
          <w:rFonts w:ascii="Arial" w:hAnsi="Arial" w:cs="Arial"/>
          <w:color w:val="382A20"/>
          <w:rPrChange w:id="333" w:author="Syed Asad Rahman" w:date="2015-11-06T06:47:00Z">
            <w:rPr>
              <w:rFonts w:ascii="Arial" w:hAnsi="Arial" w:cs="Arial"/>
              <w:color w:val="382A20"/>
            </w:rPr>
          </w:rPrChange>
        </w:rPr>
        <w:t xml:space="preserve"> </w:t>
      </w:r>
      <w:r w:rsidR="00996169" w:rsidRPr="00902B69">
        <w:rPr>
          <w:rFonts w:ascii="Arial" w:hAnsi="Arial" w:cs="Arial"/>
          <w:color w:val="382A20"/>
          <w:rPrChange w:id="334" w:author="Syed Asad Rahman" w:date="2015-11-06T06:47:00Z">
            <w:rPr>
              <w:rFonts w:ascii="Arial" w:hAnsi="Arial" w:cs="Arial"/>
              <w:color w:val="382A20"/>
            </w:rPr>
          </w:rPrChange>
        </w:rPr>
        <w:fldChar w:fldCharType="begin"/>
      </w:r>
      <w:r w:rsidR="00E51450" w:rsidRPr="00902B69">
        <w:rPr>
          <w:rFonts w:ascii="Arial" w:hAnsi="Arial" w:cs="Arial"/>
          <w:color w:val="382A20"/>
          <w:rPrChange w:id="335" w:author="Syed Asad Rahman" w:date="2015-11-06T06:47:00Z">
            <w:rPr>
              <w:rFonts w:ascii="Arial" w:hAnsi="Arial" w:cs="Arial"/>
              <w:color w:val="382A20"/>
            </w:rPr>
          </w:rPrChange>
        </w:rPr>
        <w:instrText xml:space="preserve"> ADDIN PAPERS2_CITATIONS &lt;citation&gt;&lt;uuid&gt;010722F5-8BBA-4AA0-BD4A-4B106B0ECF71&lt;/uuid&gt;&lt;priority&gt;0&lt;/priority&gt;&lt;publications&gt;&lt;publication&gt;&lt;uuid&gt;14B4C032-C0EE-4E7D-B68D-BC04B803488E&lt;/uuid&gt;&lt;volume&gt;43&lt;/volume&gt;&lt;doi&gt;10.1093/nar/gku1068&lt;/doi&gt;&lt;startpage&gt;D439&lt;/startpage&gt;&lt;publication_date&gt;99201501151200000000222000&lt;/publication_date&gt;&lt;url&gt;http://nar.oxfordjournals.org/lookup/doi/10.1093/nar/gku1068&lt;/url&gt;&lt;type&gt;400&lt;/type&gt;&lt;title&gt;BRENDA in 2015: exciting developments in its 25th year of existence&lt;/title&gt;&lt;publisher&gt;Oxford University Press&lt;/publisher&gt;&lt;institution&gt;Department of Bioinformatics and Biochemistry, Technische Universität Braunschweig, Langer Kamp 19 B, D-38106 Braunschweig, Germany.&lt;/institution&gt;&lt;number&gt;D1&lt;/number&gt;&lt;subtype&gt;400&lt;/subtype&gt;&lt;endpage&gt;D446&lt;/endpage&gt;&lt;bundle&gt;&lt;publication&gt;&lt;publisher&gt;Oxford University Press&lt;/publisher&gt;&lt;title&gt;Nucleic acids research&lt;/title&gt;&lt;type&gt;-100&lt;/type&gt;&lt;subtype&gt;-100&lt;/subtype&gt;&lt;uuid&gt;A5FF8C30-D6EC-4E11-B17D-4C712FFE2899&lt;/uuid&gt;&lt;/publication&gt;&lt;/bundle&gt;&lt;authors&gt;&lt;author&gt;&lt;firstName&gt;Antje&lt;/firstName&gt;&lt;lastName&gt;Chang&lt;/lastName&gt;&lt;/author&gt;&lt;author&gt;&lt;firstName&gt;A&lt;/firstName&gt;&lt;lastName&gt;Chang&lt;/lastName&gt;&lt;/author&gt;&lt;author&gt;&lt;firstName&gt;I&lt;/firstName&gt;&lt;lastName&gt;Schomburg&lt;/lastName&gt;&lt;/author&gt;&lt;author&gt;&lt;firstName&gt;Ida&lt;/firstName&gt;&lt;lastName&gt;Schomburg&lt;/lastName&gt;&lt;/author&gt;&lt;author&gt;&lt;firstName&gt;S&lt;/firstName&gt;&lt;lastName&gt;Placzek&lt;/lastName&gt;&lt;/author&gt;&lt;author&gt;&lt;firstName&gt;Sandra&lt;/firstName&gt;&lt;lastName&gt;Placzek&lt;/lastName&gt;&lt;/author&gt;&lt;author&gt;&lt;firstName&gt;L&lt;/firstName&gt;&lt;lastName&gt;Jeske&lt;/lastName&gt;&lt;/author&gt;&lt;author&gt;&lt;firstName&gt;Lisa&lt;/firstName&gt;&lt;lastName&gt;Jeske&lt;/lastName&gt;&lt;/author&gt;&lt;author&gt;&lt;firstName&gt;Marcus&lt;/firstName&gt;&lt;lastName&gt;Ulbrich&lt;/lastName&gt;&lt;/author&gt;&lt;author&gt;&lt;firstName&gt;M&lt;/firstName&gt;&lt;lastName&gt;Ulbrich&lt;/lastName&gt;&lt;/author&gt;&lt;author&gt;&lt;firstName&gt;M&lt;/firstName&gt;&lt;lastName&gt;Xiao&lt;/lastName&gt;&lt;/author&gt;&lt;author&gt;&lt;firstName&gt;Mei&lt;/firstName&gt;&lt;lastName&gt;Xiao&lt;/lastName&gt;&lt;/author&gt;&lt;author&gt;&lt;firstName&gt;C&lt;/firstName&gt;&lt;middleNames&gt;W&lt;/middleNames&gt;&lt;lastName&gt;Sensen&lt;/lastName&gt;&lt;/author&gt;&lt;author&gt;&lt;firstName&gt;Christoph&lt;/firstName&gt;&lt;middleNames&gt;W&lt;/middleNames&gt;&lt;lastName&gt;Sensen&lt;/lastName&gt;&lt;/author&gt;&lt;author&gt;&lt;firstName&gt;Dietmar&lt;/firstName&gt;&lt;lastName&gt;Schomburg&lt;/lastName&gt;&lt;/author&gt;&lt;author&gt;&lt;firstName&gt;D&lt;/firstName&gt;&lt;lastName&gt;Schomburg&lt;/lastName&gt;&lt;/author&gt;&lt;/authors&gt;&lt;/publication&gt;&lt;/publications&gt;&lt;cites&gt;&lt;/cites&gt;&lt;/citation&gt;</w:instrText>
      </w:r>
      <w:r w:rsidR="00996169" w:rsidRPr="00902B69">
        <w:rPr>
          <w:rFonts w:ascii="Arial" w:hAnsi="Arial" w:cs="Arial"/>
          <w:color w:val="382A20"/>
          <w:rPrChange w:id="336" w:author="Syed Asad Rahman" w:date="2015-11-06T06:47:00Z">
            <w:rPr>
              <w:rFonts w:ascii="Arial" w:hAnsi="Arial" w:cs="Arial"/>
              <w:color w:val="382A20"/>
            </w:rPr>
          </w:rPrChange>
        </w:rPr>
        <w:fldChar w:fldCharType="separate"/>
      </w:r>
      <w:r w:rsidR="0003681E" w:rsidRPr="00902B69">
        <w:rPr>
          <w:rFonts w:ascii="Arial" w:hAnsi="Arial" w:cs="Arial"/>
          <w:lang w:val="en-US"/>
          <w:rPrChange w:id="337" w:author="Syed Asad Rahman" w:date="2015-11-06T06:47:00Z">
            <w:rPr>
              <w:rFonts w:ascii="Arial" w:hAnsi="Arial" w:cs="Arial"/>
              <w:lang w:val="en-US"/>
            </w:rPr>
          </w:rPrChange>
        </w:rPr>
        <w:t xml:space="preserve">(Chang </w:t>
      </w:r>
      <w:r w:rsidR="0003681E" w:rsidRPr="00902B69">
        <w:rPr>
          <w:rFonts w:ascii="Arial" w:hAnsi="Arial" w:cs="Arial"/>
          <w:i/>
          <w:iCs/>
          <w:lang w:val="en-US"/>
          <w:rPrChange w:id="338" w:author="Syed Asad Rahman" w:date="2015-11-06T06:47:00Z">
            <w:rPr>
              <w:rFonts w:ascii="Arial" w:hAnsi="Arial" w:cs="Arial"/>
              <w:i/>
              <w:iCs/>
              <w:lang w:val="en-US"/>
            </w:rPr>
          </w:rPrChange>
        </w:rPr>
        <w:t>et al.</w:t>
      </w:r>
      <w:r w:rsidR="0003681E" w:rsidRPr="00902B69">
        <w:rPr>
          <w:rFonts w:ascii="Arial" w:hAnsi="Arial" w:cs="Arial"/>
          <w:lang w:val="en-US"/>
          <w:rPrChange w:id="339" w:author="Syed Asad Rahman" w:date="2015-11-06T06:47:00Z">
            <w:rPr>
              <w:rFonts w:ascii="Arial" w:hAnsi="Arial" w:cs="Arial"/>
              <w:lang w:val="en-US"/>
            </w:rPr>
          </w:rPrChange>
        </w:rPr>
        <w:t>, 2015)</w:t>
      </w:r>
      <w:r w:rsidR="00996169" w:rsidRPr="00902B69">
        <w:rPr>
          <w:rFonts w:ascii="Arial" w:hAnsi="Arial" w:cs="Arial"/>
          <w:color w:val="382A20"/>
          <w:rPrChange w:id="340" w:author="Syed Asad Rahman" w:date="2015-11-06T06:47:00Z">
            <w:rPr>
              <w:rFonts w:ascii="Arial" w:hAnsi="Arial" w:cs="Arial"/>
              <w:color w:val="382A20"/>
            </w:rPr>
          </w:rPrChange>
        </w:rPr>
        <w:fldChar w:fldCharType="end"/>
      </w:r>
      <w:r w:rsidR="00606904" w:rsidRPr="00902B69">
        <w:rPr>
          <w:rFonts w:ascii="Arial" w:hAnsi="Arial" w:cs="Arial"/>
          <w:color w:val="382A20"/>
          <w:rPrChange w:id="341" w:author="Syed Asad Rahman" w:date="2015-11-06T06:47:00Z">
            <w:rPr>
              <w:rFonts w:ascii="Arial" w:hAnsi="Arial" w:cs="Arial"/>
              <w:color w:val="382A20"/>
            </w:rPr>
          </w:rPrChange>
        </w:rPr>
        <w:t>, Rhea</w:t>
      </w:r>
      <w:r w:rsidR="00996169" w:rsidRPr="00902B69">
        <w:rPr>
          <w:rFonts w:ascii="Arial" w:hAnsi="Arial" w:cs="Arial"/>
          <w:color w:val="382A20"/>
          <w:rPrChange w:id="342" w:author="Syed Asad Rahman" w:date="2015-11-06T06:47:00Z">
            <w:rPr>
              <w:rFonts w:ascii="Arial" w:hAnsi="Arial" w:cs="Arial"/>
              <w:color w:val="382A20"/>
            </w:rPr>
          </w:rPrChange>
        </w:rPr>
        <w:t xml:space="preserve"> </w:t>
      </w:r>
      <w:r w:rsidR="007B6796" w:rsidRPr="00902B69">
        <w:rPr>
          <w:rFonts w:ascii="Arial" w:hAnsi="Arial" w:cs="Arial"/>
          <w:color w:val="382A20"/>
          <w:rPrChange w:id="343" w:author="Syed Asad Rahman" w:date="2015-11-06T06:47:00Z">
            <w:rPr>
              <w:rFonts w:ascii="Arial" w:hAnsi="Arial" w:cs="Arial"/>
              <w:color w:val="382A20"/>
            </w:rPr>
          </w:rPrChange>
        </w:rPr>
        <w:fldChar w:fldCharType="begin"/>
      </w:r>
      <w:r w:rsidR="00E51450" w:rsidRPr="00902B69">
        <w:rPr>
          <w:rFonts w:ascii="Arial" w:hAnsi="Arial" w:cs="Arial"/>
          <w:color w:val="382A20"/>
          <w:rPrChange w:id="344" w:author="Syed Asad Rahman" w:date="2015-11-06T06:47:00Z">
            <w:rPr>
              <w:rFonts w:ascii="Arial" w:hAnsi="Arial" w:cs="Arial"/>
              <w:color w:val="382A20"/>
            </w:rPr>
          </w:rPrChange>
        </w:rPr>
        <w:instrText xml:space="preserve"> ADDIN PAPERS2_CITATIONS &lt;citation&gt;&lt;uuid&gt;4EFAF88A-9D2E-479B-83C5-9F04A4924802&lt;/uuid&gt;&lt;priority&gt;0&lt;/priority&gt;&lt;publications&gt;&lt;publication&gt;&lt;uuid&gt;52612F77-5327-4ACE-895C-70C5E45415FB&lt;/uuid&gt;&lt;volume&gt;40&lt;/volume&gt;&lt;doi&gt;10.1093/nar/gkr1126&lt;/doi&gt;&lt;startpage&gt;D754&lt;/startpage&gt;&lt;publication_date&gt;99201201011200000000222000&lt;/publication_date&gt;&lt;url&gt;http://nar.oxfordjournals.org/content/40/D1/D754.full&lt;/url&gt;&lt;type&gt;400&lt;/type&gt;&lt;title&gt;Rhea—a manually curated resource of biochemical reactions&lt;/title&gt;&lt;publisher&gt;Oxford University Press&lt;/publisher&gt;&lt;number&gt;D1&lt;/number&gt;&lt;subtype&gt;400&lt;/subtype&gt;&lt;endpage&gt;D760&lt;/endpage&gt;&lt;bundle&gt;&lt;publication&gt;&lt;publisher&gt;Oxford University Press&lt;/publisher&gt;&lt;title&gt;Nucleic acids research&lt;/title&gt;&lt;type&gt;-100&lt;/type&gt;&lt;subtype&gt;-100&lt;/subtype&gt;&lt;uuid&gt;A5FF8C30-D6EC-4E11-B17D-4C712FFE2899&lt;/uuid&gt;&lt;/publication&gt;&lt;/bundle&gt;&lt;authors&gt;&lt;author&gt;&lt;firstName&gt;Rafael&lt;/firstName&gt;&lt;lastName&gt;Alcántara&lt;/lastName&gt;&lt;/author&gt;&lt;author&gt;&lt;firstName&gt;Kristian&lt;/firstName&gt;&lt;middleNames&gt;B&lt;/middleNames&gt;&lt;lastName&gt;Axelsen&lt;/lastName&gt;&lt;/author&gt;&lt;author&gt;&lt;firstName&gt;Anne&lt;/firstName&gt;&lt;lastName&gt;Morgat&lt;/lastName&gt;&lt;/author&gt;&lt;author&gt;&lt;firstName&gt;Eugeni&lt;/firstName&gt;&lt;lastName&gt;Belda&lt;/lastName&gt;&lt;/author&gt;&lt;author&gt;&lt;firstName&gt;Elisabeth&lt;/firstName&gt;&lt;lastName&gt;Coudert&lt;/lastName&gt;&lt;/author&gt;&lt;author&gt;&lt;firstName&gt;Alan&lt;/firstName&gt;&lt;lastName&gt;Bridge&lt;/lastName&gt;&lt;/author&gt;&lt;author&gt;&lt;firstName&gt;Hong&lt;/firstName&gt;&lt;lastName&gt;Cao&lt;/lastName&gt;&lt;/author&gt;&lt;author&gt;&lt;nonDroppingParticle&gt;de&lt;/nonDroppingParticle&gt;&lt;firstName&gt;Paula&lt;/firstName&gt;&lt;lastName&gt;Matos&lt;/lastName&gt;&lt;/author&gt;&lt;author&gt;&lt;firstName&gt;Marcus&lt;/firstName&gt;&lt;lastName&gt;Ennis&lt;/lastName&gt;&lt;/author&gt;&lt;author&gt;&lt;firstName&gt;Steve&lt;/firstName&gt;&lt;lastName&gt;Turner&lt;/lastName&gt;&lt;/author&gt;&lt;author&gt;&lt;firstName&gt;Gareth&lt;/firstName&gt;&lt;lastName&gt;Owen&lt;/lastName&gt;&lt;/author&gt;&lt;author&gt;&lt;firstName&gt;Lydie&lt;/firstName&gt;&lt;lastName&gt;Bougueleret&lt;/lastName&gt;&lt;/author&gt;&lt;author&gt;&lt;firstName&gt;Ioannis&lt;/firstName&gt;&lt;lastName&gt;Xenarios&lt;/lastName&gt;&lt;/author&gt;&lt;author&gt;&lt;firstName&gt;Christoph&lt;/firstName&gt;&lt;lastName&gt;Steinbeck&lt;/lastName&gt;&lt;/author&gt;&lt;/authors&gt;&lt;/publication&gt;&lt;/publications&gt;&lt;cites&gt;&lt;/cites&gt;&lt;/citation&gt;</w:instrText>
      </w:r>
      <w:r w:rsidR="007B6796" w:rsidRPr="00902B69">
        <w:rPr>
          <w:rFonts w:ascii="Arial" w:hAnsi="Arial" w:cs="Arial"/>
          <w:color w:val="382A20"/>
          <w:rPrChange w:id="345" w:author="Syed Asad Rahman" w:date="2015-11-06T06:47:00Z">
            <w:rPr>
              <w:rFonts w:ascii="Arial" w:hAnsi="Arial" w:cs="Arial"/>
              <w:color w:val="382A20"/>
            </w:rPr>
          </w:rPrChange>
        </w:rPr>
        <w:fldChar w:fldCharType="separate"/>
      </w:r>
      <w:r w:rsidR="0003681E" w:rsidRPr="00902B69">
        <w:rPr>
          <w:rFonts w:ascii="Arial" w:hAnsi="Arial" w:cs="Arial"/>
          <w:lang w:val="en-US"/>
          <w:rPrChange w:id="346" w:author="Syed Asad Rahman" w:date="2015-11-06T06:47:00Z">
            <w:rPr>
              <w:rFonts w:ascii="Arial" w:hAnsi="Arial" w:cs="Arial"/>
              <w:lang w:val="en-US"/>
            </w:rPr>
          </w:rPrChange>
        </w:rPr>
        <w:t xml:space="preserve">(Alcántara </w:t>
      </w:r>
      <w:r w:rsidR="0003681E" w:rsidRPr="00902B69">
        <w:rPr>
          <w:rFonts w:ascii="Arial" w:hAnsi="Arial" w:cs="Arial"/>
          <w:i/>
          <w:iCs/>
          <w:lang w:val="en-US"/>
          <w:rPrChange w:id="347" w:author="Syed Asad Rahman" w:date="2015-11-06T06:47:00Z">
            <w:rPr>
              <w:rFonts w:ascii="Arial" w:hAnsi="Arial" w:cs="Arial"/>
              <w:i/>
              <w:iCs/>
              <w:lang w:val="en-US"/>
            </w:rPr>
          </w:rPrChange>
        </w:rPr>
        <w:t>et al.</w:t>
      </w:r>
      <w:r w:rsidR="0003681E" w:rsidRPr="00902B69">
        <w:rPr>
          <w:rFonts w:ascii="Arial" w:hAnsi="Arial" w:cs="Arial"/>
          <w:lang w:val="en-US"/>
          <w:rPrChange w:id="348" w:author="Syed Asad Rahman" w:date="2015-11-06T06:47:00Z">
            <w:rPr>
              <w:rFonts w:ascii="Arial" w:hAnsi="Arial" w:cs="Arial"/>
              <w:lang w:val="en-US"/>
            </w:rPr>
          </w:rPrChange>
        </w:rPr>
        <w:t>, 2012)</w:t>
      </w:r>
      <w:r w:rsidR="007B6796" w:rsidRPr="00902B69">
        <w:rPr>
          <w:rFonts w:ascii="Arial" w:hAnsi="Arial" w:cs="Arial"/>
          <w:color w:val="382A20"/>
          <w:rPrChange w:id="349" w:author="Syed Asad Rahman" w:date="2015-11-06T06:47:00Z">
            <w:rPr>
              <w:rFonts w:ascii="Arial" w:hAnsi="Arial" w:cs="Arial"/>
              <w:color w:val="382A20"/>
            </w:rPr>
          </w:rPrChange>
        </w:rPr>
        <w:fldChar w:fldCharType="end"/>
      </w:r>
      <w:r w:rsidR="0004478E" w:rsidRPr="00902B69">
        <w:rPr>
          <w:rFonts w:ascii="Arial" w:hAnsi="Arial" w:cs="Arial"/>
          <w:color w:val="382A20"/>
          <w:rPrChange w:id="350" w:author="Syed Asad Rahman" w:date="2015-11-06T06:47:00Z">
            <w:rPr>
              <w:rFonts w:ascii="Arial" w:hAnsi="Arial" w:cs="Arial"/>
              <w:color w:val="382A20"/>
            </w:rPr>
          </w:rPrChange>
        </w:rPr>
        <w:t xml:space="preserve"> and</w:t>
      </w:r>
      <w:r w:rsidR="00606904" w:rsidRPr="00902B69">
        <w:rPr>
          <w:rFonts w:ascii="Arial" w:hAnsi="Arial" w:cs="Arial"/>
          <w:color w:val="382A20"/>
          <w:rPrChange w:id="351" w:author="Syed Asad Rahman" w:date="2015-11-06T06:47:00Z">
            <w:rPr>
              <w:rFonts w:ascii="Arial" w:hAnsi="Arial" w:cs="Arial"/>
              <w:color w:val="382A20"/>
            </w:rPr>
          </w:rPrChange>
        </w:rPr>
        <w:t xml:space="preserve"> MetaCyc</w:t>
      </w:r>
      <w:r w:rsidR="007B6796" w:rsidRPr="00902B69">
        <w:rPr>
          <w:rFonts w:ascii="Arial" w:hAnsi="Arial" w:cs="Arial"/>
          <w:color w:val="382A20"/>
          <w:rPrChange w:id="352" w:author="Syed Asad Rahman" w:date="2015-11-06T06:47:00Z">
            <w:rPr>
              <w:rFonts w:ascii="Arial" w:hAnsi="Arial" w:cs="Arial"/>
              <w:color w:val="382A20"/>
            </w:rPr>
          </w:rPrChange>
        </w:rPr>
        <w:t xml:space="preserve"> </w:t>
      </w:r>
      <w:r w:rsidR="007B6796" w:rsidRPr="00902B69">
        <w:rPr>
          <w:rFonts w:ascii="Arial" w:hAnsi="Arial" w:cs="Arial"/>
          <w:color w:val="382A20"/>
          <w:rPrChange w:id="353" w:author="Syed Asad Rahman" w:date="2015-11-06T06:47:00Z">
            <w:rPr>
              <w:rFonts w:ascii="Arial" w:hAnsi="Arial" w:cs="Arial"/>
              <w:color w:val="382A20"/>
            </w:rPr>
          </w:rPrChange>
        </w:rPr>
        <w:fldChar w:fldCharType="begin"/>
      </w:r>
      <w:r w:rsidR="00E51450" w:rsidRPr="00902B69">
        <w:rPr>
          <w:rFonts w:ascii="Arial" w:hAnsi="Arial" w:cs="Arial"/>
          <w:color w:val="382A20"/>
          <w:rPrChange w:id="354" w:author="Syed Asad Rahman" w:date="2015-11-06T06:47:00Z">
            <w:rPr>
              <w:rFonts w:ascii="Arial" w:hAnsi="Arial" w:cs="Arial"/>
              <w:color w:val="382A20"/>
            </w:rPr>
          </w:rPrChange>
        </w:rPr>
        <w:instrText xml:space="preserve"> ADDIN PAPERS2_CITATIONS &lt;citation&gt;&lt;uuid&gt;73E14749-FE46-43C6-A105-6962531B9905&lt;/uuid&gt;&lt;priority&gt;0&lt;/priority&gt;&lt;publications&gt;&lt;publication&gt;&lt;volume&gt;52&lt;/volume&gt;&lt;publication_date&gt;99201211261200000000222000&lt;/publication_date&gt;&lt;number&gt;11&lt;/number&gt;&lt;doi&gt;10.1021/ci3002217&lt;/doi&gt;&lt;startpage&gt;2970&lt;/startpage&gt;&lt;title&gt;Accurate Atom-Mapping Computation for Biochemical Reactions&lt;/title&gt;&lt;uuid&gt;D43163CC-9F4A-4D72-985B-F3157EB93599&lt;/uuid&gt;&lt;subtype&gt;400&lt;/subtype&gt;&lt;endpage&gt;2982&lt;/endpage&gt;&lt;type&gt;400&lt;/type&gt;&lt;url&gt;http://eutils.ncbi.nlm.nih.gov/entrez/eutils/elink.fcgi?dbfrom=pubmed&amp;amp;id=22963657&amp;amp;retmode=ref&amp;amp;cmd=prlinks&lt;/url&gt;&lt;bundle&gt;&lt;publication&gt;&lt;title&gt;Journal of Chemical Information and Modeling&lt;/title&gt;&lt;type&gt;-100&lt;/type&gt;&lt;subtype&gt;-100&lt;/subtype&gt;&lt;uuid&gt;B2214ABA-23C3-453E-8C0C-E06439B65925&lt;/uuid&gt;&lt;/publication&gt;&lt;/bundle&gt;&lt;authors&gt;&lt;author&gt;&lt;firstName&gt;Mario&lt;/firstName&gt;&lt;lastName&gt;Latendresse&lt;/lastName&gt;&lt;/author&gt;&lt;author&gt;&lt;firstName&gt;Jeremiah&lt;/firstName&gt;&lt;middleNames&gt;P&lt;/middleNames&gt;&lt;lastName&gt;Malerich&lt;/lastName&gt;&lt;/author&gt;&lt;author&gt;&lt;firstName&gt;Mike&lt;/firstName&gt;&lt;lastName&gt;Travers&lt;/lastName&gt;&lt;/author&gt;&lt;author&gt;&lt;firstName&gt;Peter&lt;/firstName&gt;&lt;middleNames&gt;D&lt;/middleNames&gt;&lt;lastName&gt;Karp&lt;/lastName&gt;&lt;/author&gt;&lt;/authors&gt;&lt;/publication&gt;&lt;/publications&gt;&lt;cites&gt;&lt;/cites&gt;&lt;/citation&gt;</w:instrText>
      </w:r>
      <w:r w:rsidR="007B6796" w:rsidRPr="00902B69">
        <w:rPr>
          <w:rFonts w:ascii="Arial" w:hAnsi="Arial" w:cs="Arial"/>
          <w:color w:val="382A20"/>
          <w:rPrChange w:id="355" w:author="Syed Asad Rahman" w:date="2015-11-06T06:47:00Z">
            <w:rPr>
              <w:rFonts w:ascii="Arial" w:hAnsi="Arial" w:cs="Arial"/>
              <w:color w:val="382A20"/>
            </w:rPr>
          </w:rPrChange>
        </w:rPr>
        <w:fldChar w:fldCharType="separate"/>
      </w:r>
      <w:r w:rsidR="0003681E" w:rsidRPr="00902B69">
        <w:rPr>
          <w:rFonts w:ascii="Arial" w:hAnsi="Arial" w:cs="Arial"/>
          <w:lang w:val="en-US"/>
          <w:rPrChange w:id="356" w:author="Syed Asad Rahman" w:date="2015-11-06T06:47:00Z">
            <w:rPr>
              <w:rFonts w:ascii="Arial" w:hAnsi="Arial" w:cs="Arial"/>
              <w:lang w:val="en-US"/>
            </w:rPr>
          </w:rPrChange>
        </w:rPr>
        <w:t xml:space="preserve">(Latendresse </w:t>
      </w:r>
      <w:r w:rsidR="0003681E" w:rsidRPr="00902B69">
        <w:rPr>
          <w:rFonts w:ascii="Arial" w:hAnsi="Arial" w:cs="Arial"/>
          <w:i/>
          <w:iCs/>
          <w:lang w:val="en-US"/>
          <w:rPrChange w:id="357" w:author="Syed Asad Rahman" w:date="2015-11-06T06:47:00Z">
            <w:rPr>
              <w:rFonts w:ascii="Arial" w:hAnsi="Arial" w:cs="Arial"/>
              <w:i/>
              <w:iCs/>
              <w:lang w:val="en-US"/>
            </w:rPr>
          </w:rPrChange>
        </w:rPr>
        <w:t>et al.</w:t>
      </w:r>
      <w:r w:rsidR="0003681E" w:rsidRPr="00902B69">
        <w:rPr>
          <w:rFonts w:ascii="Arial" w:hAnsi="Arial" w:cs="Arial"/>
          <w:lang w:val="en-US"/>
          <w:rPrChange w:id="358" w:author="Syed Asad Rahman" w:date="2015-11-06T06:47:00Z">
            <w:rPr>
              <w:rFonts w:ascii="Arial" w:hAnsi="Arial" w:cs="Arial"/>
              <w:lang w:val="en-US"/>
            </w:rPr>
          </w:rPrChange>
        </w:rPr>
        <w:t>, 2012)</w:t>
      </w:r>
      <w:r w:rsidR="007B6796" w:rsidRPr="00902B69">
        <w:rPr>
          <w:rFonts w:ascii="Arial" w:hAnsi="Arial" w:cs="Arial"/>
          <w:color w:val="382A20"/>
          <w:rPrChange w:id="359" w:author="Syed Asad Rahman" w:date="2015-11-06T06:47:00Z">
            <w:rPr>
              <w:rFonts w:ascii="Arial" w:hAnsi="Arial" w:cs="Arial"/>
              <w:color w:val="382A20"/>
            </w:rPr>
          </w:rPrChange>
        </w:rPr>
        <w:fldChar w:fldCharType="end"/>
      </w:r>
      <w:r w:rsidRPr="00902B69">
        <w:rPr>
          <w:rFonts w:ascii="Arial" w:hAnsi="Arial" w:cs="Arial"/>
          <w:color w:val="382A20"/>
          <w:rPrChange w:id="360" w:author="Syed Asad Rahman" w:date="2015-11-06T06:47:00Z">
            <w:rPr>
              <w:rFonts w:ascii="Arial" w:hAnsi="Arial" w:cs="Arial"/>
              <w:color w:val="382A20"/>
            </w:rPr>
          </w:rPrChange>
        </w:rPr>
        <w:t xml:space="preserve"> </w:t>
      </w:r>
      <w:r w:rsidR="001513DB" w:rsidRPr="00902B69">
        <w:rPr>
          <w:rFonts w:ascii="Arial" w:hAnsi="Arial" w:cs="Arial"/>
          <w:color w:val="382A20"/>
          <w:rPrChange w:id="361" w:author="Syed Asad Rahman" w:date="2015-11-06T06:47:00Z">
            <w:rPr>
              <w:rFonts w:ascii="Arial" w:hAnsi="Arial" w:cs="Arial"/>
              <w:color w:val="382A20"/>
            </w:rPr>
          </w:rPrChange>
        </w:rPr>
        <w:t>link reactions to</w:t>
      </w:r>
      <w:r w:rsidRPr="00902B69">
        <w:rPr>
          <w:rFonts w:ascii="Arial" w:hAnsi="Arial" w:cs="Arial"/>
          <w:color w:val="382A20"/>
          <w:rPrChange w:id="362" w:author="Syed Asad Rahman" w:date="2015-11-06T06:47:00Z">
            <w:rPr>
              <w:rFonts w:ascii="Arial" w:hAnsi="Arial" w:cs="Arial"/>
              <w:color w:val="382A20"/>
            </w:rPr>
          </w:rPrChange>
        </w:rPr>
        <w:t xml:space="preserve"> enzymes </w:t>
      </w:r>
      <w:r w:rsidR="001513DB" w:rsidRPr="00902B69">
        <w:rPr>
          <w:rFonts w:ascii="Arial" w:hAnsi="Arial" w:cs="Arial"/>
          <w:color w:val="382A20"/>
          <w:rPrChange w:id="363" w:author="Syed Asad Rahman" w:date="2015-11-06T06:47:00Z">
            <w:rPr>
              <w:rFonts w:ascii="Arial" w:hAnsi="Arial" w:cs="Arial"/>
              <w:color w:val="382A20"/>
            </w:rPr>
          </w:rPrChange>
        </w:rPr>
        <w:t xml:space="preserve">and </w:t>
      </w:r>
      <w:r w:rsidRPr="00902B69">
        <w:rPr>
          <w:rFonts w:ascii="Arial" w:hAnsi="Arial" w:cs="Arial"/>
          <w:color w:val="382A20"/>
          <w:rPrChange w:id="364" w:author="Syed Asad Rahman" w:date="2015-11-06T06:47:00Z">
            <w:rPr>
              <w:rFonts w:ascii="Arial" w:hAnsi="Arial" w:cs="Arial"/>
              <w:color w:val="382A20"/>
            </w:rPr>
          </w:rPrChange>
        </w:rPr>
        <w:t>provide data-mining opportunities for novel pathways</w:t>
      </w:r>
      <w:r w:rsidR="00606904" w:rsidRPr="00902B69">
        <w:rPr>
          <w:rFonts w:ascii="Arial" w:hAnsi="Arial" w:cs="Arial"/>
          <w:color w:val="382A20"/>
          <w:rPrChange w:id="365" w:author="Syed Asad Rahman" w:date="2015-11-06T06:47:00Z">
            <w:rPr>
              <w:rFonts w:ascii="Arial" w:hAnsi="Arial" w:cs="Arial"/>
              <w:color w:val="382A20"/>
            </w:rPr>
          </w:rPrChange>
        </w:rPr>
        <w:t xml:space="preserve"> </w:t>
      </w:r>
      <w:r w:rsidR="00606904" w:rsidRPr="00902B69">
        <w:rPr>
          <w:rFonts w:ascii="Arial" w:hAnsi="Arial" w:cs="Arial"/>
          <w:color w:val="382A20"/>
          <w:rPrChange w:id="366" w:author="Syed Asad Rahman" w:date="2015-11-06T06:47:00Z">
            <w:rPr>
              <w:rFonts w:ascii="Arial" w:hAnsi="Arial" w:cs="Arial"/>
              <w:color w:val="382A20"/>
            </w:rPr>
          </w:rPrChange>
        </w:rPr>
        <w:fldChar w:fldCharType="begin"/>
      </w:r>
      <w:r w:rsidR="00E51450" w:rsidRPr="00902B69">
        <w:rPr>
          <w:rFonts w:ascii="Arial" w:hAnsi="Arial" w:cs="Arial"/>
          <w:color w:val="382A20"/>
          <w:rPrChange w:id="367" w:author="Syed Asad Rahman" w:date="2015-11-06T06:47:00Z">
            <w:rPr>
              <w:rFonts w:ascii="Arial" w:hAnsi="Arial" w:cs="Arial"/>
              <w:color w:val="382A20"/>
            </w:rPr>
          </w:rPrChange>
        </w:rPr>
        <w:instrText xml:space="preserve"> ADDIN PAPERS2_CITATIONS &lt;citation&gt;&lt;uuid&gt;2701EEE3-9DD2-4640-90B2-0CB571A96699&lt;/uuid&gt;&lt;priority&gt;0&lt;/priority&gt;&lt;publications&gt;&lt;publication&gt;&lt;volume&gt;14&lt;/volume&gt;&lt;publication_date&gt;99200406001200000000220000&lt;/publication_date&gt;&lt;number&gt;3&lt;/number&gt;&lt;doi&gt;10.1016/j.sbi.2004.04.004&lt;/doi&gt;&lt;startpage&gt;300&lt;/startpage&gt;&lt;title&gt;Metabolic networks: enzyme function and metabolite structure&lt;/title&gt;&lt;uuid&gt;87388733-6B69-4DCE-8FE2-111BDD63A9BA&lt;/uuid&gt;&lt;subtype&gt;400&lt;/subtype&gt;&lt;endpage&gt;306&lt;/endpage&gt;&lt;type&gt;400&lt;/type&gt;&lt;url&gt;http://linkinghub.elsevier.com/retrieve/pii/S0959440X04000715&lt;/url&gt;&lt;bundle&gt;&lt;publication&gt;&lt;publisher&gt;Elsevier Ltd&lt;/publisher&gt;&lt;title&gt;Current opinion in structural biology&lt;/title&gt;&lt;type&gt;-100&lt;/type&gt;&lt;subtype&gt;-100&lt;/subtype&gt;&lt;uuid&gt;C5CA33BD-AD61-45CD-8E6F-950EBBAB34F6&lt;/uuid&gt;&lt;/publication&gt;&lt;/bundle&gt;&lt;authors&gt;&lt;author&gt;&lt;firstName&gt;Vassily&lt;/firstName&gt;&lt;lastName&gt;Hatzimanikatis&lt;/lastName&gt;&lt;/author&gt;&lt;author&gt;&lt;firstName&gt;Chunhui&lt;/firstName&gt;&lt;lastName&gt;Li&lt;/lastName&gt;&lt;/author&gt;&lt;author&gt;&lt;firstName&gt;Justin&lt;/firstName&gt;&lt;middleNames&gt;A&lt;/middleNames&gt;&lt;lastName&gt;Ionita&lt;/lastName&gt;&lt;/author&gt;&lt;author&gt;&lt;firstName&gt;Linda&lt;/firstName&gt;&lt;middleNames&gt;J&lt;/middleNames&gt;&lt;lastName&gt;Broadbelt&lt;/lastName&gt;&lt;/author&gt;&lt;/authors&gt;&lt;/publication&gt;&lt;publication&gt;&lt;volume&gt;21&lt;/volume&gt;&lt;publication_date&gt;99200503231200000000222000&lt;/publication_date&gt;&lt;number&gt;7&lt;/number&gt;&lt;doi&gt;10.1093/bioinformatics/bti116&lt;/doi&gt;&lt;startpage&gt;1189&lt;/startpage&gt;&lt;title&gt;Metabolic pathway analysis web service (Pathway Hunter Tool at CUBIC)&lt;/title&gt;&lt;uuid&gt;F5878717-177C-48AE-A1D6-16E5F5F067DA&lt;/uuid&gt;&lt;subtype&gt;400&lt;/subtype&gt;&lt;endpage&gt;1193&lt;/endpage&gt;&lt;type&gt;400&lt;/type&gt;&lt;url&gt;http://bioinformatics.oxfordjournals.org/cgi/doi/10.1093/bioinformatics/bti116&lt;/url&gt;&lt;bundle&gt;&lt;publication&gt;&lt;publisher&gt;Oxford University Press&lt;/publisher&gt;&lt;title&gt;Bioinformatics&lt;/title&gt;&lt;type&gt;-100&lt;/type&gt;&lt;subtype&gt;-100&lt;/subtype&gt;&lt;uuid&gt;2FF6F21C-F260-498D-99EE-2B569042778F&lt;/uuid&gt;&lt;/publication&gt;&lt;/bundle&gt;&lt;authors&gt;&lt;author&gt;&lt;firstName&gt;S&lt;/firstName&gt;&lt;middleNames&gt;A&lt;/middleNames&gt;&lt;lastName&gt;Rahman&lt;/lastName&gt;&lt;/author&gt;&lt;author&gt;&lt;firstName&gt;P&lt;/firstName&gt;&lt;lastName&gt;Advani&lt;/lastName&gt;&lt;/author&gt;&lt;author&gt;&lt;firstName&gt;R&lt;/firstName&gt;&lt;lastName&gt;Schunk&lt;/lastName&gt;&lt;/author&gt;&lt;author&gt;&lt;firstName&gt;R&lt;/firstName&gt;&lt;lastName&gt;Schrader&lt;/lastName&gt;&lt;/author&gt;&lt;author&gt;&lt;firstName&gt;D&lt;/firstName&gt;&lt;lastName&gt;Schomburg&lt;/lastName&gt;&lt;/author&gt;&lt;/authors&gt;&lt;/publication&gt;&lt;/publications&gt;&lt;cites&gt;&lt;/cites&gt;&lt;/citation&gt;</w:instrText>
      </w:r>
      <w:r w:rsidR="00606904" w:rsidRPr="00902B69">
        <w:rPr>
          <w:rFonts w:ascii="Arial" w:hAnsi="Arial" w:cs="Arial"/>
          <w:color w:val="382A20"/>
          <w:rPrChange w:id="368" w:author="Syed Asad Rahman" w:date="2015-11-06T06:47:00Z">
            <w:rPr>
              <w:rFonts w:ascii="Arial" w:hAnsi="Arial" w:cs="Arial"/>
              <w:color w:val="382A20"/>
            </w:rPr>
          </w:rPrChange>
        </w:rPr>
        <w:fldChar w:fldCharType="separate"/>
      </w:r>
      <w:ins w:id="369" w:author="Syed Asad Rahman" w:date="2015-11-05T11:59:00Z">
        <w:r w:rsidR="00987A87" w:rsidRPr="00902B69">
          <w:rPr>
            <w:rFonts w:ascii="Arial" w:hAnsi="Arial" w:cs="Arial"/>
            <w:lang w:val="en-US"/>
            <w:rPrChange w:id="370" w:author="Syed Asad Rahman" w:date="2015-11-06T06:47:00Z">
              <w:rPr>
                <w:rFonts w:ascii="Arial" w:hAnsi="Arial" w:cs="Arial"/>
                <w:lang w:val="en-US"/>
              </w:rPr>
            </w:rPrChange>
          </w:rPr>
          <w:t xml:space="preserve">(Hatzimanikatis </w:t>
        </w:r>
        <w:r w:rsidR="00987A87" w:rsidRPr="00902B69">
          <w:rPr>
            <w:rFonts w:ascii="Arial" w:hAnsi="Arial" w:cs="Arial"/>
            <w:i/>
            <w:iCs/>
            <w:lang w:val="en-US"/>
            <w:rPrChange w:id="371" w:author="Syed Asad Rahman" w:date="2015-11-06T06:47:00Z">
              <w:rPr>
                <w:rFonts w:ascii="Arial" w:hAnsi="Arial" w:cs="Arial"/>
                <w:i/>
                <w:iCs/>
                <w:lang w:val="en-US"/>
              </w:rPr>
            </w:rPrChange>
          </w:rPr>
          <w:t>et al.</w:t>
        </w:r>
        <w:r w:rsidR="00987A87" w:rsidRPr="00902B69">
          <w:rPr>
            <w:rFonts w:ascii="Arial" w:hAnsi="Arial" w:cs="Arial"/>
            <w:lang w:val="en-US"/>
            <w:rPrChange w:id="372" w:author="Syed Asad Rahman" w:date="2015-11-06T06:47:00Z">
              <w:rPr>
                <w:rFonts w:ascii="Arial" w:hAnsi="Arial" w:cs="Arial"/>
                <w:lang w:val="en-US"/>
              </w:rPr>
            </w:rPrChange>
          </w:rPr>
          <w:t xml:space="preserve">, 2004; Rahman </w:t>
        </w:r>
        <w:r w:rsidR="00987A87" w:rsidRPr="00902B69">
          <w:rPr>
            <w:rFonts w:ascii="Arial" w:hAnsi="Arial" w:cs="Arial"/>
            <w:i/>
            <w:iCs/>
            <w:lang w:val="en-US"/>
            <w:rPrChange w:id="373" w:author="Syed Asad Rahman" w:date="2015-11-06T06:47:00Z">
              <w:rPr>
                <w:rFonts w:ascii="Arial" w:hAnsi="Arial" w:cs="Arial"/>
                <w:i/>
                <w:iCs/>
                <w:lang w:val="en-US"/>
              </w:rPr>
            </w:rPrChange>
          </w:rPr>
          <w:t>et al.</w:t>
        </w:r>
        <w:r w:rsidR="00987A87" w:rsidRPr="00902B69">
          <w:rPr>
            <w:rFonts w:ascii="Arial" w:hAnsi="Arial" w:cs="Arial"/>
            <w:lang w:val="en-US"/>
            <w:rPrChange w:id="374" w:author="Syed Asad Rahman" w:date="2015-11-06T06:47:00Z">
              <w:rPr>
                <w:rFonts w:ascii="Arial" w:hAnsi="Arial" w:cs="Arial"/>
                <w:lang w:val="en-US"/>
              </w:rPr>
            </w:rPrChange>
          </w:rPr>
          <w:t>, 2005)</w:t>
        </w:r>
      </w:ins>
      <w:del w:id="375" w:author="Syed Asad Rahman" w:date="2015-11-05T11:59:00Z">
        <w:r w:rsidR="0003681E" w:rsidRPr="00902B69" w:rsidDel="00987A87">
          <w:rPr>
            <w:rFonts w:ascii="Arial" w:hAnsi="Arial" w:cs="Arial"/>
            <w:lang w:val="en-US"/>
            <w:rPrChange w:id="376" w:author="Syed Asad Rahman" w:date="2015-11-06T06:47:00Z">
              <w:rPr>
                <w:rFonts w:ascii="Arial" w:hAnsi="Arial" w:cs="Arial"/>
                <w:lang w:val="en-US"/>
              </w:rPr>
            </w:rPrChange>
          </w:rPr>
          <w:delText xml:space="preserve">(Hatzimanikatis </w:delText>
        </w:r>
        <w:r w:rsidR="0003681E" w:rsidRPr="00902B69" w:rsidDel="00987A87">
          <w:rPr>
            <w:rFonts w:ascii="Arial" w:hAnsi="Arial" w:cs="Arial"/>
            <w:i/>
            <w:iCs/>
            <w:lang w:val="en-US"/>
            <w:rPrChange w:id="377" w:author="Syed Asad Rahman" w:date="2015-11-06T06:47:00Z">
              <w:rPr>
                <w:rFonts w:ascii="Arial" w:hAnsi="Arial" w:cs="Arial"/>
                <w:i/>
                <w:iCs/>
                <w:lang w:val="en-US"/>
              </w:rPr>
            </w:rPrChange>
          </w:rPr>
          <w:delText>et al.</w:delText>
        </w:r>
        <w:r w:rsidR="0003681E" w:rsidRPr="00902B69" w:rsidDel="00987A87">
          <w:rPr>
            <w:rFonts w:ascii="Arial" w:hAnsi="Arial" w:cs="Arial"/>
            <w:lang w:val="en-US"/>
            <w:rPrChange w:id="378" w:author="Syed Asad Rahman" w:date="2015-11-06T06:47:00Z">
              <w:rPr>
                <w:rFonts w:ascii="Arial" w:hAnsi="Arial" w:cs="Arial"/>
                <w:lang w:val="en-US"/>
              </w:rPr>
            </w:rPrChange>
          </w:rPr>
          <w:delText>, 2004)</w:delText>
        </w:r>
      </w:del>
      <w:r w:rsidR="00606904" w:rsidRPr="00902B69">
        <w:rPr>
          <w:rFonts w:ascii="Arial" w:hAnsi="Arial" w:cs="Arial"/>
          <w:color w:val="382A20"/>
          <w:rPrChange w:id="379" w:author="Syed Asad Rahman" w:date="2015-11-06T06:47:00Z">
            <w:rPr>
              <w:rFonts w:ascii="Arial" w:hAnsi="Arial" w:cs="Arial"/>
              <w:color w:val="382A20"/>
            </w:rPr>
          </w:rPrChange>
        </w:rPr>
        <w:fldChar w:fldCharType="end"/>
      </w:r>
      <w:r w:rsidRPr="00902B69">
        <w:rPr>
          <w:rFonts w:ascii="Arial" w:hAnsi="Arial" w:cs="Arial"/>
          <w:color w:val="382A20"/>
          <w:rPrChange w:id="380" w:author="Syed Asad Rahman" w:date="2015-11-06T06:47:00Z">
            <w:rPr>
              <w:rFonts w:ascii="Arial" w:hAnsi="Arial" w:cs="Arial"/>
              <w:color w:val="382A20"/>
            </w:rPr>
          </w:rPrChange>
        </w:rPr>
        <w:t xml:space="preserve">, </w:t>
      </w:r>
      <w:r w:rsidR="0004478E" w:rsidRPr="00902B69">
        <w:rPr>
          <w:rFonts w:ascii="Arial" w:hAnsi="Arial" w:cs="Arial"/>
          <w:color w:val="382A20"/>
          <w:rPrChange w:id="381" w:author="Syed Asad Rahman" w:date="2015-11-06T06:47:00Z">
            <w:rPr>
              <w:rFonts w:ascii="Arial" w:hAnsi="Arial" w:cs="Arial"/>
              <w:color w:val="382A20"/>
            </w:rPr>
          </w:rPrChange>
        </w:rPr>
        <w:t xml:space="preserve">and the discovery of </w:t>
      </w:r>
      <w:r w:rsidRPr="00902B69">
        <w:rPr>
          <w:rFonts w:ascii="Arial" w:hAnsi="Arial" w:cs="Arial"/>
          <w:color w:val="382A20"/>
          <w:rPrChange w:id="382" w:author="Syed Asad Rahman" w:date="2015-11-06T06:47:00Z">
            <w:rPr>
              <w:rFonts w:ascii="Arial" w:hAnsi="Arial" w:cs="Arial"/>
              <w:color w:val="382A20"/>
            </w:rPr>
          </w:rPrChange>
        </w:rPr>
        <w:t>drugs</w:t>
      </w:r>
      <w:r w:rsidR="00606904" w:rsidRPr="00902B69">
        <w:rPr>
          <w:rFonts w:ascii="Arial" w:hAnsi="Arial" w:cs="Arial"/>
          <w:color w:val="382A20"/>
          <w:rPrChange w:id="383" w:author="Syed Asad Rahman" w:date="2015-11-06T06:47:00Z">
            <w:rPr>
              <w:rFonts w:ascii="Arial" w:hAnsi="Arial" w:cs="Arial"/>
              <w:color w:val="382A20"/>
            </w:rPr>
          </w:rPrChange>
        </w:rPr>
        <w:t xml:space="preserve"> </w:t>
      </w:r>
      <w:r w:rsidR="00606904" w:rsidRPr="00902B69">
        <w:rPr>
          <w:rFonts w:ascii="Arial" w:hAnsi="Arial" w:cs="Arial"/>
          <w:color w:val="382A20"/>
          <w:rPrChange w:id="384" w:author="Syed Asad Rahman" w:date="2015-11-06T06:47:00Z">
            <w:rPr>
              <w:rFonts w:ascii="Arial" w:hAnsi="Arial" w:cs="Arial"/>
              <w:color w:val="382A20"/>
            </w:rPr>
          </w:rPrChange>
        </w:rPr>
        <w:fldChar w:fldCharType="begin"/>
      </w:r>
      <w:r w:rsidR="009E12B5" w:rsidRPr="00902B69">
        <w:rPr>
          <w:rFonts w:ascii="Arial" w:hAnsi="Arial" w:cs="Arial"/>
          <w:color w:val="382A20"/>
          <w:rPrChange w:id="385" w:author="Syed Asad Rahman" w:date="2015-11-06T06:47:00Z">
            <w:rPr>
              <w:rFonts w:ascii="Arial" w:hAnsi="Arial" w:cs="Arial"/>
              <w:color w:val="382A20"/>
            </w:rPr>
          </w:rPrChange>
        </w:rPr>
        <w:instrText xml:space="preserve"> ADDIN PAPERS2_CITATIONS &lt;citation&gt;&lt;uuid&gt;F130CA23-6356-416D-80A6-0FE8A399D473&lt;/uuid&gt;&lt;priority&gt;0&lt;/priority&gt;&lt;publications&gt;&lt;/publications&gt;&lt;/citation&gt;</w:instrText>
      </w:r>
      <w:r w:rsidR="00606904" w:rsidRPr="00902B69">
        <w:rPr>
          <w:rFonts w:ascii="Arial" w:hAnsi="Arial" w:cs="Arial"/>
          <w:color w:val="382A20"/>
          <w:rPrChange w:id="386" w:author="Syed Asad Rahman" w:date="2015-11-06T06:47:00Z">
            <w:rPr>
              <w:rFonts w:ascii="Arial" w:hAnsi="Arial" w:cs="Arial"/>
              <w:color w:val="382A20"/>
            </w:rPr>
          </w:rPrChange>
        </w:rPr>
        <w:fldChar w:fldCharType="separate"/>
      </w:r>
      <w:r w:rsidR="00996169" w:rsidRPr="00902B69">
        <w:rPr>
          <w:rFonts w:ascii="Arial" w:hAnsi="Arial" w:cs="Arial"/>
          <w:rPrChange w:id="387" w:author="Syed Asad Rahman" w:date="2015-11-06T06:47:00Z">
            <w:rPr>
              <w:rFonts w:ascii="Arial" w:hAnsi="Arial" w:cs="Arial"/>
            </w:rPr>
          </w:rPrChange>
        </w:rPr>
        <w:t xml:space="preserve">(Rydberg </w:t>
      </w:r>
      <w:r w:rsidR="00996169" w:rsidRPr="00902B69">
        <w:rPr>
          <w:rFonts w:ascii="Arial" w:hAnsi="Arial" w:cs="Arial"/>
          <w:i/>
          <w:iCs/>
          <w:rPrChange w:id="388" w:author="Syed Asad Rahman" w:date="2015-11-06T06:47:00Z">
            <w:rPr>
              <w:rFonts w:ascii="Arial" w:hAnsi="Arial" w:cs="Arial"/>
              <w:i/>
              <w:iCs/>
            </w:rPr>
          </w:rPrChange>
        </w:rPr>
        <w:t>et al.</w:t>
      </w:r>
      <w:r w:rsidR="00996169" w:rsidRPr="00902B69">
        <w:rPr>
          <w:rFonts w:ascii="Arial" w:hAnsi="Arial" w:cs="Arial"/>
          <w:rPrChange w:id="389" w:author="Syed Asad Rahman" w:date="2015-11-06T06:47:00Z">
            <w:rPr>
              <w:rFonts w:ascii="Arial" w:hAnsi="Arial" w:cs="Arial"/>
            </w:rPr>
          </w:rPrChange>
        </w:rPr>
        <w:t>, 2010)</w:t>
      </w:r>
      <w:r w:rsidR="00606904" w:rsidRPr="00902B69">
        <w:rPr>
          <w:rFonts w:ascii="Arial" w:hAnsi="Arial" w:cs="Arial"/>
          <w:color w:val="382A20"/>
          <w:rPrChange w:id="390" w:author="Syed Asad Rahman" w:date="2015-11-06T06:47:00Z">
            <w:rPr>
              <w:rFonts w:ascii="Arial" w:hAnsi="Arial" w:cs="Arial"/>
              <w:color w:val="382A20"/>
            </w:rPr>
          </w:rPrChange>
        </w:rPr>
        <w:fldChar w:fldCharType="end"/>
      </w:r>
      <w:r w:rsidRPr="00902B69">
        <w:rPr>
          <w:rFonts w:ascii="Arial" w:hAnsi="Arial" w:cs="Arial"/>
          <w:color w:val="382A20"/>
          <w:rPrChange w:id="391" w:author="Syed Asad Rahman" w:date="2015-11-06T06:47:00Z">
            <w:rPr>
              <w:rFonts w:ascii="Arial" w:hAnsi="Arial" w:cs="Arial"/>
              <w:color w:val="382A20"/>
            </w:rPr>
          </w:rPrChange>
        </w:rPr>
        <w:t>, natural products and green chemistry. O</w:t>
      </w:r>
      <w:r w:rsidR="00D20BF0" w:rsidRPr="00902B69">
        <w:rPr>
          <w:rFonts w:ascii="Arial" w:hAnsi="Arial" w:cs="Arial"/>
          <w:color w:val="382A20"/>
          <w:rPrChange w:id="392" w:author="Syed Asad Rahman" w:date="2015-11-06T06:47:00Z">
            <w:rPr>
              <w:rFonts w:ascii="Arial" w:hAnsi="Arial" w:cs="Arial"/>
              <w:color w:val="382A20"/>
            </w:rPr>
          </w:rPrChange>
        </w:rPr>
        <w:t xml:space="preserve">ne of the </w:t>
      </w:r>
      <w:r w:rsidR="0004478E" w:rsidRPr="00902B69">
        <w:rPr>
          <w:rFonts w:ascii="Arial" w:hAnsi="Arial" w:cs="Arial"/>
          <w:color w:val="382A20"/>
          <w:rPrChange w:id="393" w:author="Syed Asad Rahman" w:date="2015-11-06T06:47:00Z">
            <w:rPr>
              <w:rFonts w:ascii="Arial" w:hAnsi="Arial" w:cs="Arial"/>
              <w:color w:val="382A20"/>
            </w:rPr>
          </w:rPrChange>
        </w:rPr>
        <w:t xml:space="preserve">primary </w:t>
      </w:r>
      <w:r w:rsidR="00D20BF0" w:rsidRPr="00902B69">
        <w:rPr>
          <w:rFonts w:ascii="Arial" w:hAnsi="Arial" w:cs="Arial"/>
          <w:color w:val="382A20"/>
          <w:rPrChange w:id="394" w:author="Syed Asad Rahman" w:date="2015-11-06T06:47:00Z">
            <w:rPr>
              <w:rFonts w:ascii="Arial" w:hAnsi="Arial" w:cs="Arial"/>
              <w:color w:val="382A20"/>
            </w:rPr>
          </w:rPrChange>
        </w:rPr>
        <w:t>bottlenecks for automated analys</w:t>
      </w:r>
      <w:r w:rsidR="0004478E" w:rsidRPr="00902B69">
        <w:rPr>
          <w:rFonts w:ascii="Arial" w:hAnsi="Arial" w:cs="Arial"/>
          <w:color w:val="382A20"/>
          <w:rPrChange w:id="395" w:author="Syed Asad Rahman" w:date="2015-11-06T06:47:00Z">
            <w:rPr>
              <w:rFonts w:ascii="Arial" w:hAnsi="Arial" w:cs="Arial"/>
              <w:color w:val="382A20"/>
            </w:rPr>
          </w:rPrChange>
        </w:rPr>
        <w:t>e</w:t>
      </w:r>
      <w:r w:rsidR="00D20BF0" w:rsidRPr="00902B69">
        <w:rPr>
          <w:rFonts w:ascii="Arial" w:hAnsi="Arial" w:cs="Arial"/>
          <w:color w:val="382A20"/>
          <w:rPrChange w:id="396" w:author="Syed Asad Rahman" w:date="2015-11-06T06:47:00Z">
            <w:rPr>
              <w:rFonts w:ascii="Arial" w:hAnsi="Arial" w:cs="Arial"/>
              <w:color w:val="382A20"/>
            </w:rPr>
          </w:rPrChange>
        </w:rPr>
        <w:t>s of these chemical reactions comes from the realizations of</w:t>
      </w:r>
      <w:r w:rsidRPr="00902B69">
        <w:rPr>
          <w:rFonts w:ascii="Arial" w:hAnsi="Arial" w:cs="Arial"/>
          <w:color w:val="382A20"/>
          <w:rPrChange w:id="397" w:author="Syed Asad Rahman" w:date="2015-11-06T06:47:00Z">
            <w:rPr>
              <w:rFonts w:ascii="Arial" w:hAnsi="Arial" w:cs="Arial"/>
              <w:color w:val="382A20"/>
            </w:rPr>
          </w:rPrChange>
        </w:rPr>
        <w:t xml:space="preserve"> </w:t>
      </w:r>
      <w:r w:rsidR="00D20BF0" w:rsidRPr="00902B69">
        <w:rPr>
          <w:rFonts w:ascii="Arial" w:hAnsi="Arial" w:cs="Arial"/>
          <w:color w:val="382A20"/>
          <w:rPrChange w:id="398" w:author="Syed Asad Rahman" w:date="2015-11-06T06:47:00Z">
            <w:rPr>
              <w:rFonts w:ascii="Arial" w:hAnsi="Arial" w:cs="Arial"/>
              <w:color w:val="382A20"/>
            </w:rPr>
          </w:rPrChange>
        </w:rPr>
        <w:t xml:space="preserve">the </w:t>
      </w:r>
      <w:r w:rsidRPr="00902B69">
        <w:rPr>
          <w:rFonts w:ascii="Arial" w:hAnsi="Arial" w:cs="Arial"/>
          <w:color w:val="382A20"/>
          <w:rPrChange w:id="399" w:author="Syed Asad Rahman" w:date="2015-11-06T06:47:00Z">
            <w:rPr>
              <w:rFonts w:ascii="Arial" w:hAnsi="Arial" w:cs="Arial"/>
              <w:color w:val="382A20"/>
            </w:rPr>
          </w:rPrChange>
        </w:rPr>
        <w:t xml:space="preserve">imperfect quality of data, </w:t>
      </w:r>
      <w:r w:rsidR="0004478E" w:rsidRPr="00902B69">
        <w:rPr>
          <w:rFonts w:ascii="Arial" w:hAnsi="Arial" w:cs="Arial"/>
          <w:color w:val="382A20"/>
          <w:rPrChange w:id="400" w:author="Syed Asad Rahman" w:date="2015-11-06T06:47:00Z">
            <w:rPr>
              <w:rFonts w:ascii="Arial" w:hAnsi="Arial" w:cs="Arial"/>
              <w:color w:val="382A20"/>
            </w:rPr>
          </w:rPrChange>
        </w:rPr>
        <w:t xml:space="preserve">such as </w:t>
      </w:r>
      <w:r w:rsidR="00D20BF0" w:rsidRPr="00902B69">
        <w:rPr>
          <w:rFonts w:ascii="Arial" w:hAnsi="Arial" w:cs="Arial"/>
          <w:color w:val="382A20"/>
          <w:rPrChange w:id="401" w:author="Syed Asad Rahman" w:date="2015-11-06T06:47:00Z">
            <w:rPr>
              <w:rFonts w:ascii="Arial" w:hAnsi="Arial" w:cs="Arial"/>
              <w:color w:val="382A20"/>
            </w:rPr>
          </w:rPrChange>
        </w:rPr>
        <w:t xml:space="preserve">unmapped or unbalanced reactions. </w:t>
      </w:r>
      <w:r w:rsidR="0004478E" w:rsidRPr="00902B69">
        <w:rPr>
          <w:rFonts w:ascii="Arial" w:hAnsi="Arial" w:cs="Arial"/>
          <w:color w:val="382A20"/>
          <w:rPrChange w:id="402" w:author="Syed Asad Rahman" w:date="2015-11-06T06:47:00Z">
            <w:rPr>
              <w:rFonts w:ascii="Arial" w:hAnsi="Arial" w:cs="Arial"/>
              <w:color w:val="382A20"/>
            </w:rPr>
          </w:rPrChange>
        </w:rPr>
        <w:t>Accurate</w:t>
      </w:r>
      <w:r w:rsidR="00D20BF0" w:rsidRPr="00902B69">
        <w:rPr>
          <w:rFonts w:ascii="Arial" w:hAnsi="Arial" w:cs="Arial"/>
          <w:color w:val="382A20"/>
          <w:rPrChange w:id="403" w:author="Syed Asad Rahman" w:date="2015-11-06T06:47:00Z">
            <w:rPr>
              <w:rFonts w:ascii="Arial" w:hAnsi="Arial" w:cs="Arial"/>
              <w:color w:val="382A20"/>
            </w:rPr>
          </w:rPrChange>
        </w:rPr>
        <w:t xml:space="preserve"> </w:t>
      </w:r>
      <w:r w:rsidR="00677B6D" w:rsidRPr="00902B69">
        <w:rPr>
          <w:rFonts w:ascii="Arial" w:hAnsi="Arial" w:cs="Arial"/>
          <w:rPrChange w:id="404" w:author="Syed Asad Rahman" w:date="2015-11-06T06:47:00Z">
            <w:rPr>
              <w:rFonts w:ascii="Arial" w:hAnsi="Arial" w:cs="Arial"/>
            </w:rPr>
          </w:rPrChange>
        </w:rPr>
        <w:t>Atom-Atom Mapping (AAM)</w:t>
      </w:r>
      <w:ins w:id="405" w:author="Syed Asad Rahman" w:date="2015-11-05T12:56:00Z">
        <w:r w:rsidR="00327BF8" w:rsidRPr="00902B69">
          <w:rPr>
            <w:rFonts w:ascii="Arial" w:hAnsi="Arial" w:cs="Arial"/>
            <w:rPrChange w:id="406" w:author="Syed Asad Rahman" w:date="2015-11-06T06:47:00Z">
              <w:rPr>
                <w:rFonts w:ascii="Arial" w:hAnsi="Arial" w:cs="Arial"/>
              </w:rPr>
            </w:rPrChange>
          </w:rPr>
          <w:t xml:space="preserve"> </w:t>
        </w:r>
      </w:ins>
      <w:r w:rsidR="00554204" w:rsidRPr="00902B69">
        <w:rPr>
          <w:rFonts w:ascii="Arial" w:hAnsi="Arial" w:cs="Arial"/>
          <w:rPrChange w:id="407" w:author="Syed Asad Rahman" w:date="2015-11-06T06:47:00Z">
            <w:rPr>
              <w:rFonts w:ascii="Arial" w:hAnsi="Arial" w:cs="Arial"/>
            </w:rPr>
          </w:rPrChange>
        </w:rPr>
        <w:t>- the one-to-one correspondence between the substrate and product atoms</w:t>
      </w:r>
      <w:r w:rsidR="004E08A9" w:rsidRPr="00902B69">
        <w:rPr>
          <w:rFonts w:ascii="Arial" w:hAnsi="Arial" w:cs="Arial"/>
          <w:rPrChange w:id="408" w:author="Syed Asad Rahman" w:date="2015-11-06T06:47:00Z">
            <w:rPr>
              <w:rFonts w:ascii="Arial" w:hAnsi="Arial" w:cs="Arial"/>
            </w:rPr>
          </w:rPrChange>
        </w:rPr>
        <w:t xml:space="preserve"> </w:t>
      </w:r>
      <w:r w:rsidR="00924367" w:rsidRPr="00902B69">
        <w:rPr>
          <w:rFonts w:ascii="Arial" w:hAnsi="Arial" w:cs="Arial"/>
          <w:rPrChange w:id="409" w:author="Syed Asad Rahman" w:date="2015-11-06T06:47:00Z">
            <w:rPr>
              <w:rFonts w:ascii="Arial" w:hAnsi="Arial" w:cs="Arial"/>
            </w:rPr>
          </w:rPrChange>
        </w:rPr>
        <w:fldChar w:fldCharType="begin"/>
      </w:r>
      <w:r w:rsidR="00E51450" w:rsidRPr="00902B69">
        <w:rPr>
          <w:rFonts w:ascii="Arial" w:hAnsi="Arial" w:cs="Arial"/>
          <w:rPrChange w:id="410" w:author="Syed Asad Rahman" w:date="2015-11-06T06:47:00Z">
            <w:rPr>
              <w:rFonts w:ascii="Arial" w:hAnsi="Arial" w:cs="Arial"/>
            </w:rPr>
          </w:rPrChange>
        </w:rPr>
        <w:instrText xml:space="preserve"> ADDIN PAPERS2_CITATIONS &lt;citation&gt;&lt;uuid&gt;73F5A882-8F78-4E60-A69A-5CC5199AFC02&lt;/uuid&gt;&lt;priority&gt;0&lt;/priority&gt;&lt;publications&gt;&lt;publication&gt;&lt;publication_date&gt;99200310241200000000222000&lt;/publication_date&gt;&lt;startpage&gt;1870&lt;/startpage&gt;&lt;subtitle&gt;from data to knowledge in 4 volumes&lt;/subtitle&gt;&lt;title&gt;Handbook of chemoinformatics&lt;/title&gt;&lt;uuid&gt;A28D77DE-81BA-4B1A-B3BB-76CB453EF2B0&lt;/uuid&gt;&lt;subtype&gt;0&lt;/subtype&gt;&lt;publisher&gt;Vch Verlagsgesellschaft Mbh&lt;/publisher&gt;&lt;type&gt;0&lt;/type&gt;&lt;url&gt;http://onlinelibrary.wiley.com/doi/10.1002/9783527618279.part10/summary&lt;/url&gt;&lt;authors&gt;&lt;author&gt;&lt;firstName&gt;Johann&lt;/firstName&gt;&lt;lastName&gt;Gasteiger&lt;/lastName&gt;&lt;/author&gt;&lt;/authors&gt;&lt;/publication&gt;&lt;/publications&gt;&lt;cites&gt;&lt;/cites&gt;&lt;/citation&gt;</w:instrText>
      </w:r>
      <w:r w:rsidR="00924367" w:rsidRPr="00902B69">
        <w:rPr>
          <w:rFonts w:ascii="Arial" w:hAnsi="Arial" w:cs="Arial"/>
          <w:rPrChange w:id="411" w:author="Syed Asad Rahman" w:date="2015-11-06T06:47:00Z">
            <w:rPr>
              <w:rFonts w:ascii="Arial" w:hAnsi="Arial" w:cs="Arial"/>
            </w:rPr>
          </w:rPrChange>
        </w:rPr>
        <w:fldChar w:fldCharType="separate"/>
      </w:r>
      <w:r w:rsidR="0003681E" w:rsidRPr="00902B69">
        <w:rPr>
          <w:rFonts w:ascii="Arial" w:hAnsi="Arial" w:cs="Arial"/>
          <w:lang w:val="en-US"/>
          <w:rPrChange w:id="412" w:author="Syed Asad Rahman" w:date="2015-11-06T06:47:00Z">
            <w:rPr>
              <w:rFonts w:ascii="Arial" w:hAnsi="Arial" w:cs="Arial"/>
              <w:lang w:val="en-US"/>
            </w:rPr>
          </w:rPrChange>
        </w:rPr>
        <w:t>(Gasteiger, 2003)</w:t>
      </w:r>
      <w:r w:rsidR="00924367" w:rsidRPr="00902B69">
        <w:rPr>
          <w:rFonts w:ascii="Arial" w:hAnsi="Arial" w:cs="Arial"/>
          <w:rPrChange w:id="413" w:author="Syed Asad Rahman" w:date="2015-11-06T06:47:00Z">
            <w:rPr>
              <w:rFonts w:ascii="Arial" w:hAnsi="Arial" w:cs="Arial"/>
            </w:rPr>
          </w:rPrChange>
        </w:rPr>
        <w:fldChar w:fldCharType="end"/>
      </w:r>
      <w:ins w:id="414" w:author="Syed Asad Rahman" w:date="2015-11-05T12:56:00Z">
        <w:r w:rsidR="00327BF8" w:rsidRPr="00902B69">
          <w:rPr>
            <w:rFonts w:ascii="Arial" w:hAnsi="Arial" w:cs="Arial"/>
            <w:rPrChange w:id="415" w:author="Syed Asad Rahman" w:date="2015-11-06T06:47:00Z">
              <w:rPr>
                <w:rFonts w:ascii="Arial" w:hAnsi="Arial" w:cs="Arial"/>
              </w:rPr>
            </w:rPrChange>
          </w:rPr>
          <w:t>,</w:t>
        </w:r>
      </w:ins>
      <w:r w:rsidR="00924367" w:rsidRPr="00902B69">
        <w:rPr>
          <w:rFonts w:ascii="Arial" w:hAnsi="Arial" w:cs="Arial"/>
          <w:rPrChange w:id="416" w:author="Syed Asad Rahman" w:date="2015-11-06T06:47:00Z">
            <w:rPr>
              <w:rFonts w:ascii="Arial" w:hAnsi="Arial" w:cs="Arial"/>
            </w:rPr>
          </w:rPrChange>
        </w:rPr>
        <w:t xml:space="preserve"> </w:t>
      </w:r>
      <w:r w:rsidR="00D20BF0" w:rsidRPr="00902B69">
        <w:rPr>
          <w:rFonts w:ascii="Arial" w:hAnsi="Arial" w:cs="Arial"/>
          <w:color w:val="382A20"/>
          <w:rPrChange w:id="417" w:author="Syed Asad Rahman" w:date="2015-11-06T06:47:00Z">
            <w:rPr>
              <w:rFonts w:ascii="Arial" w:hAnsi="Arial" w:cs="Arial"/>
              <w:color w:val="382A20"/>
            </w:rPr>
          </w:rPrChange>
        </w:rPr>
        <w:t>wi</w:t>
      </w:r>
      <w:r w:rsidR="004D05B3" w:rsidRPr="00902B69">
        <w:rPr>
          <w:rFonts w:ascii="Arial" w:hAnsi="Arial" w:cs="Arial"/>
          <w:color w:val="382A20"/>
          <w:rPrChange w:id="418" w:author="Syed Asad Rahman" w:date="2015-11-06T06:47:00Z">
            <w:rPr>
              <w:rFonts w:ascii="Arial" w:hAnsi="Arial" w:cs="Arial"/>
              <w:color w:val="382A20"/>
            </w:rPr>
          </w:rPrChange>
        </w:rPr>
        <w:t>ll lead to correct prediction of</w:t>
      </w:r>
      <w:r w:rsidR="00D20BF0" w:rsidRPr="00902B69">
        <w:rPr>
          <w:rFonts w:ascii="Arial" w:hAnsi="Arial" w:cs="Arial"/>
          <w:color w:val="382A20"/>
          <w:rPrChange w:id="419" w:author="Syed Asad Rahman" w:date="2015-11-06T06:47:00Z">
            <w:rPr>
              <w:rFonts w:ascii="Arial" w:hAnsi="Arial" w:cs="Arial"/>
              <w:color w:val="382A20"/>
            </w:rPr>
          </w:rPrChange>
        </w:rPr>
        <w:t xml:space="preserve"> bond changes</w:t>
      </w:r>
      <w:r w:rsidR="00924367" w:rsidRPr="00902B69">
        <w:rPr>
          <w:rFonts w:ascii="Arial" w:hAnsi="Arial" w:cs="Arial"/>
          <w:color w:val="382A20"/>
          <w:rPrChange w:id="420" w:author="Syed Asad Rahman" w:date="2015-11-06T06:47:00Z">
            <w:rPr>
              <w:rFonts w:ascii="Arial" w:hAnsi="Arial" w:cs="Arial"/>
              <w:color w:val="382A20"/>
            </w:rPr>
          </w:rPrChange>
        </w:rPr>
        <w:t xml:space="preserve"> </w:t>
      </w:r>
      <w:r w:rsidR="006E7C65" w:rsidRPr="00902B69">
        <w:rPr>
          <w:rFonts w:ascii="Arial" w:hAnsi="Arial" w:cs="Arial"/>
          <w:color w:val="382A20"/>
          <w:rPrChange w:id="421" w:author="Syed Asad Rahman" w:date="2015-11-06T06:47:00Z">
            <w:rPr>
              <w:rFonts w:ascii="Arial" w:hAnsi="Arial" w:cs="Arial"/>
              <w:color w:val="382A20"/>
            </w:rPr>
          </w:rPrChange>
        </w:rPr>
        <w:fldChar w:fldCharType="begin"/>
      </w:r>
      <w:r w:rsidR="00E51450" w:rsidRPr="00902B69">
        <w:rPr>
          <w:rFonts w:ascii="Arial" w:hAnsi="Arial" w:cs="Arial"/>
          <w:color w:val="382A20"/>
          <w:rPrChange w:id="422" w:author="Syed Asad Rahman" w:date="2015-11-06T06:47:00Z">
            <w:rPr>
              <w:rFonts w:ascii="Arial" w:hAnsi="Arial" w:cs="Arial"/>
              <w:color w:val="382A20"/>
            </w:rPr>
          </w:rPrChange>
        </w:rPr>
        <w:instrText xml:space="preserve"> ADDIN PAPERS2_CITATIONS &lt;citation&gt;&lt;uuid&gt;A35C20D7-74B8-4B53-8CCD-1FDBD34B0ED0&lt;/uuid&gt;&lt;priority&gt;6&lt;/priority&gt;&lt;publications&gt;&lt;publication&gt;&lt;publication_date&gt;99200310241200000000222000&lt;/publication_date&gt;&lt;startpage&gt;1870&lt;/startpage&gt;&lt;subtitle&gt;from data to knowledge in 4 volumes&lt;/subtitle&gt;&lt;title&gt;Handbook of chemoinformatics&lt;/title&gt;&lt;uuid&gt;A28D77DE-81BA-4B1A-B3BB-76CB453EF2B0&lt;/uuid&gt;&lt;subtype&gt;0&lt;/subtype&gt;&lt;publisher&gt;Vch Verlagsgesellschaft Mbh&lt;/publisher&gt;&lt;type&gt;0&lt;/type&gt;&lt;url&gt;http://onlinelibrary.wiley.com/doi/10.1002/9783527618279.part10/summary&lt;/url&gt;&lt;authors&gt;&lt;author&gt;&lt;firstName&gt;Johann&lt;/firstName&gt;&lt;lastName&gt;Gasteiger&lt;/lastName&gt;&lt;/author&gt;&lt;/authors&gt;&lt;/publication&gt;&lt;publication&gt;&lt;uuid&gt;73DFAD43-6F75-4A7B-923E-5616299F7FB3&lt;/uuid&gt;&lt;volume&gt;11&lt;/volume&gt;&lt;doi&gt;10.1038/nmeth.2803&lt;/doi&gt;&lt;startpage&gt;171&lt;/startpage&gt;&lt;publication_date&gt;99201401121200000000222000&lt;/publication_date&gt;&lt;url&gt;</w:instrText>
      </w:r>
    </w:p>
    <w:p w14:paraId="56DEDBDD" w14:textId="39528690" w:rsidR="00700430" w:rsidRPr="00902B69" w:rsidRDefault="00E51450" w:rsidP="00902B69">
      <w:pPr>
        <w:spacing w:line="276" w:lineRule="auto"/>
        <w:jc w:val="both"/>
        <w:rPr>
          <w:rFonts w:ascii="Arial" w:hAnsi="Arial" w:cs="Arial"/>
          <w:color w:val="382A20"/>
          <w:rPrChange w:id="423" w:author="Syed Asad Rahman" w:date="2015-11-06T06:47:00Z">
            <w:rPr>
              <w:rFonts w:ascii="Arial" w:hAnsi="Arial" w:cs="Arial"/>
              <w:color w:val="382A20"/>
            </w:rPr>
          </w:rPrChange>
        </w:rPr>
        <w:pPrChange w:id="424" w:author="Syed Asad Rahman" w:date="2015-11-06T06:47:00Z">
          <w:pPr>
            <w:spacing w:line="360" w:lineRule="auto"/>
            <w:jc w:val="both"/>
          </w:pPr>
        </w:pPrChange>
      </w:pPr>
      <w:r w:rsidRPr="00902B69">
        <w:rPr>
          <w:rFonts w:ascii="Arial" w:hAnsi="Arial" w:cs="Arial"/>
          <w:color w:val="382A20"/>
          <w:rPrChange w:id="425" w:author="Syed Asad Rahman" w:date="2015-11-06T06:47:00Z">
            <w:rPr>
              <w:rFonts w:ascii="Arial" w:hAnsi="Arial" w:cs="Arial"/>
              <w:color w:val="382A20"/>
            </w:rPr>
          </w:rPrChange>
        </w:rPr>
        <w:instrText xml:space="preserve">                http://dx.doi.org/10.1038/nmeth.2803&lt;/url&gt;&lt;type&gt;400&lt;/type&gt;&lt;title&gt;EC-BLAST: a tool to automatically search and compare enzyme reactions&lt;/title&gt;&lt;publisher&gt;Nature Publishing Group&lt;/publisher&gt;&lt;number&gt;2&lt;/number&gt;&lt;subtype&gt;400&lt;/subtype&gt;&lt;endpage&gt;174&lt;/endpage&gt;&lt;bundle&gt;&lt;publication&gt;&lt;publisher&gt;Nature Publishing Group&lt;/publisher&gt;&lt;url&gt;http://www.nature.com/nmeth/&lt;/url&gt;&lt;title&gt;Nature methods&lt;/title&gt;&lt;type&gt;-100&lt;/type&gt;&lt;subtype&gt;-100&lt;/subtype&gt;&lt;uuid&gt;CC9E58E1-A657-4DBD-B1D0-34D9898A3536&lt;/uuid&gt;&lt;/publication&gt;&lt;/bundle&gt;&lt;authors&gt;&lt;author&gt;&lt;firstName&gt;Syed&lt;/firstName&gt;&lt;middleNames&gt;Asad&lt;/middleNames&gt;&lt;lastName&gt;Rahman&lt;/lastName&gt;&lt;/author&gt;&lt;author&gt;&lt;firstName&gt;Sergio&lt;/firstName&gt;&lt;middleNames&gt;Martinez&lt;/middleNames&gt;&lt;lastName&gt;Cuesta&lt;/lastName&gt;&lt;/author&gt;&lt;author&gt;&lt;firstName&gt;Nicholas&lt;/firstName&gt;&lt;lastName&gt;Furnham&lt;/lastName&gt;&lt;/author&gt;&lt;author&gt;&lt;firstName&gt;Gemma&lt;/firstName&gt;&lt;middleNames&gt;L&lt;/middleNames&gt;&lt;lastName&gt;Holliday&lt;/lastName&gt;&lt;/author&gt;&lt;author&gt;&lt;firstName&gt;Janet&lt;/firstName&gt;&lt;middleNames&gt;M&lt;/middleNames&gt;&lt;lastName&gt;Thornton&lt;/lastName&gt;&lt;/author&gt;&lt;/authors&gt;&lt;/publication&gt;&lt;/publications&gt;&lt;cites&gt;&lt;/cites&gt;&lt;/citation&gt;</w:instrText>
      </w:r>
      <w:r w:rsidR="006E7C65" w:rsidRPr="00902B69">
        <w:rPr>
          <w:rFonts w:ascii="Arial" w:hAnsi="Arial" w:cs="Arial"/>
          <w:color w:val="382A20"/>
          <w:rPrChange w:id="426" w:author="Syed Asad Rahman" w:date="2015-11-06T06:47:00Z">
            <w:rPr>
              <w:rFonts w:ascii="Arial" w:hAnsi="Arial" w:cs="Arial"/>
              <w:color w:val="382A20"/>
            </w:rPr>
          </w:rPrChange>
        </w:rPr>
        <w:fldChar w:fldCharType="separate"/>
      </w:r>
      <w:r w:rsidR="0003681E" w:rsidRPr="00902B69">
        <w:rPr>
          <w:rFonts w:ascii="Arial" w:hAnsi="Arial" w:cs="Arial"/>
          <w:lang w:val="en-US"/>
          <w:rPrChange w:id="427" w:author="Syed Asad Rahman" w:date="2015-11-06T06:47:00Z">
            <w:rPr>
              <w:rFonts w:ascii="Arial" w:hAnsi="Arial" w:cs="Arial"/>
              <w:lang w:val="en-US"/>
            </w:rPr>
          </w:rPrChange>
        </w:rPr>
        <w:t xml:space="preserve">(Gasteiger, 2003; Rahman </w:t>
      </w:r>
      <w:r w:rsidR="0003681E" w:rsidRPr="00902B69">
        <w:rPr>
          <w:rFonts w:ascii="Arial" w:hAnsi="Arial" w:cs="Arial"/>
          <w:i/>
          <w:iCs/>
          <w:lang w:val="en-US"/>
          <w:rPrChange w:id="428" w:author="Syed Asad Rahman" w:date="2015-11-06T06:47:00Z">
            <w:rPr>
              <w:rFonts w:ascii="Arial" w:hAnsi="Arial" w:cs="Arial"/>
              <w:i/>
              <w:iCs/>
              <w:lang w:val="en-US"/>
            </w:rPr>
          </w:rPrChange>
        </w:rPr>
        <w:t>et al.</w:t>
      </w:r>
      <w:r w:rsidR="0003681E" w:rsidRPr="00902B69">
        <w:rPr>
          <w:rFonts w:ascii="Arial" w:hAnsi="Arial" w:cs="Arial"/>
          <w:lang w:val="en-US"/>
          <w:rPrChange w:id="429" w:author="Syed Asad Rahman" w:date="2015-11-06T06:47:00Z">
            <w:rPr>
              <w:rFonts w:ascii="Arial" w:hAnsi="Arial" w:cs="Arial"/>
              <w:lang w:val="en-US"/>
            </w:rPr>
          </w:rPrChange>
        </w:rPr>
        <w:t>, 2014)</w:t>
      </w:r>
      <w:r w:rsidR="006E7C65" w:rsidRPr="00902B69">
        <w:rPr>
          <w:rFonts w:ascii="Arial" w:hAnsi="Arial" w:cs="Arial"/>
          <w:color w:val="382A20"/>
          <w:rPrChange w:id="430" w:author="Syed Asad Rahman" w:date="2015-11-06T06:47:00Z">
            <w:rPr>
              <w:rFonts w:ascii="Arial" w:hAnsi="Arial" w:cs="Arial"/>
              <w:color w:val="382A20"/>
            </w:rPr>
          </w:rPrChange>
        </w:rPr>
        <w:fldChar w:fldCharType="end"/>
      </w:r>
      <w:ins w:id="431" w:author="Syed Asad Rahman" w:date="2015-11-05T12:57:00Z">
        <w:r w:rsidR="00327BF8" w:rsidRPr="00902B69">
          <w:rPr>
            <w:rFonts w:ascii="Arial" w:hAnsi="Arial" w:cs="Arial"/>
            <w:color w:val="382A20"/>
            <w:rPrChange w:id="432" w:author="Syed Asad Rahman" w:date="2015-11-06T06:47:00Z">
              <w:rPr>
                <w:rFonts w:ascii="Arial" w:hAnsi="Arial" w:cs="Arial"/>
                <w:color w:val="382A20"/>
              </w:rPr>
            </w:rPrChange>
          </w:rPr>
          <w:t xml:space="preserve"> and t</w:t>
        </w:r>
      </w:ins>
      <w:del w:id="433" w:author="Syed Asad Rahman" w:date="2015-11-05T12:56:00Z">
        <w:r w:rsidR="00554204" w:rsidRPr="00902B69" w:rsidDel="00327BF8">
          <w:rPr>
            <w:rFonts w:ascii="Arial" w:hAnsi="Arial" w:cs="Arial"/>
            <w:color w:val="382A20"/>
            <w:rPrChange w:id="434" w:author="Syed Asad Rahman" w:date="2015-11-06T06:47:00Z">
              <w:rPr>
                <w:rFonts w:ascii="Arial" w:hAnsi="Arial" w:cs="Arial"/>
                <w:color w:val="382A20"/>
              </w:rPr>
            </w:rPrChange>
          </w:rPr>
          <w:delText>. T</w:delText>
        </w:r>
      </w:del>
      <w:r w:rsidR="00BB15FD" w:rsidRPr="00902B69">
        <w:rPr>
          <w:rFonts w:ascii="Arial" w:hAnsi="Arial" w:cs="Arial"/>
          <w:color w:val="382A20"/>
          <w:rPrChange w:id="435" w:author="Syed Asad Rahman" w:date="2015-11-06T06:47:00Z">
            <w:rPr>
              <w:rFonts w:ascii="Arial" w:hAnsi="Arial" w:cs="Arial"/>
              <w:color w:val="382A20"/>
            </w:rPr>
          </w:rPrChange>
        </w:rPr>
        <w:t xml:space="preserve">he </w:t>
      </w:r>
      <w:r w:rsidR="00D20BF0" w:rsidRPr="00902B69">
        <w:rPr>
          <w:rFonts w:ascii="Arial" w:hAnsi="Arial" w:cs="Arial"/>
          <w:color w:val="382A20"/>
          <w:rPrChange w:id="436" w:author="Syed Asad Rahman" w:date="2015-11-06T06:47:00Z">
            <w:rPr>
              <w:rFonts w:ascii="Arial" w:hAnsi="Arial" w:cs="Arial"/>
              <w:color w:val="382A20"/>
            </w:rPr>
          </w:rPrChange>
        </w:rPr>
        <w:t>ability to locate the fate of interesting atoms or substructure across the metabolic networks</w:t>
      </w:r>
      <w:r w:rsidR="004E08A9" w:rsidRPr="00902B69">
        <w:rPr>
          <w:rFonts w:ascii="Arial" w:hAnsi="Arial" w:cs="Arial"/>
          <w:color w:val="382A20"/>
          <w:rPrChange w:id="437" w:author="Syed Asad Rahman" w:date="2015-11-06T06:47:00Z">
            <w:rPr>
              <w:rFonts w:ascii="Arial" w:hAnsi="Arial" w:cs="Arial"/>
              <w:color w:val="382A20"/>
            </w:rPr>
          </w:rPrChange>
        </w:rPr>
        <w:t xml:space="preserve"> </w:t>
      </w:r>
      <w:r w:rsidR="004E08A9" w:rsidRPr="00902B69">
        <w:rPr>
          <w:rFonts w:ascii="Arial" w:hAnsi="Arial" w:cs="Arial"/>
          <w:color w:val="382A20"/>
          <w:rPrChange w:id="438" w:author="Syed Asad Rahman" w:date="2015-11-06T06:47:00Z">
            <w:rPr>
              <w:rFonts w:ascii="Arial" w:hAnsi="Arial" w:cs="Arial"/>
              <w:color w:val="382A20"/>
            </w:rPr>
          </w:rPrChange>
        </w:rPr>
        <w:fldChar w:fldCharType="begin"/>
      </w:r>
      <w:r w:rsidRPr="00902B69">
        <w:rPr>
          <w:rFonts w:ascii="Arial" w:hAnsi="Arial" w:cs="Arial"/>
          <w:color w:val="382A20"/>
          <w:rPrChange w:id="439" w:author="Syed Asad Rahman" w:date="2015-11-06T06:47:00Z">
            <w:rPr>
              <w:rFonts w:ascii="Arial" w:hAnsi="Arial" w:cs="Arial"/>
              <w:color w:val="382A20"/>
            </w:rPr>
          </w:rPrChange>
        </w:rPr>
        <w:instrText xml:space="preserve"> ADDIN PAPERS2_CITATIONS &lt;citation&gt;&lt;uuid&gt;F19BED74-6630-47C0-8696-3D17A1AE5F4A&lt;/uuid&gt;&lt;priority&gt;0&lt;/priority&gt;&lt;publications&gt;&lt;publication&gt;&lt;publication_date&gt;99201004211200000000222000&lt;/publication_date&gt;&lt;startpage&gt;454&lt;/startpage&gt;&lt;title&gt;Handbook of Chemoinformatics Algorithms&lt;/title&gt;&lt;uuid&gt;782CBFEC-BE62-4712-9F00-B0A160177F90&lt;/uuid&gt;&lt;subtype&gt;0&lt;/subtype&gt;&lt;publisher&gt;Chapman and Hall/CRC&lt;/publisher&gt;&lt;version&gt;1&lt;/version&gt;&lt;type&gt;0&lt;/type&gt;&lt;url&gt;http://www.lavoisier.fr/livre/notice.asp?ouvrage=1795860&lt;/url&gt;&lt;authors&gt;&lt;author&gt;&lt;firstName&gt;Jean-Loup&lt;/firstName&gt;&lt;lastName&gt;Faulon&lt;/lastName&gt;&lt;/author&gt;&lt;author&gt;&lt;firstName&gt;Andreas&lt;/firstName&gt;&lt;lastName&gt;Bender&lt;/lastName&gt;&lt;/author&gt;&lt;/authors&gt;&lt;editors&gt;&lt;author&gt;&lt;firstName&gt;Andreas&lt;/firstName&gt;&lt;lastName&gt;Bender&lt;/lastName&gt;&lt;/author&gt;&lt;author&gt;&lt;firstName&gt;Jean-Loup&lt;/firstName&gt;&lt;lastName&gt;Faulon&lt;/lastName&gt;&lt;/author&gt;&lt;/editors&gt;&lt;/publication&gt;&lt;/publications&gt;&lt;cites&gt;&lt;/cites&gt;&lt;/citation&gt;</w:instrText>
      </w:r>
      <w:r w:rsidR="004E08A9" w:rsidRPr="00902B69">
        <w:rPr>
          <w:rFonts w:ascii="Arial" w:hAnsi="Arial" w:cs="Arial"/>
          <w:color w:val="382A20"/>
          <w:rPrChange w:id="440" w:author="Syed Asad Rahman" w:date="2015-11-06T06:47:00Z">
            <w:rPr>
              <w:rFonts w:ascii="Arial" w:hAnsi="Arial" w:cs="Arial"/>
              <w:color w:val="382A20"/>
            </w:rPr>
          </w:rPrChange>
        </w:rPr>
        <w:fldChar w:fldCharType="separate"/>
      </w:r>
      <w:r w:rsidR="0003681E" w:rsidRPr="00902B69">
        <w:rPr>
          <w:rFonts w:ascii="Arial" w:hAnsi="Arial" w:cs="Arial"/>
          <w:lang w:val="en-US"/>
          <w:rPrChange w:id="441" w:author="Syed Asad Rahman" w:date="2015-11-06T06:47:00Z">
            <w:rPr>
              <w:rFonts w:ascii="Arial" w:hAnsi="Arial" w:cs="Arial"/>
              <w:lang w:val="en-US"/>
            </w:rPr>
          </w:rPrChange>
        </w:rPr>
        <w:t>(Faulon and Bender, 2010)</w:t>
      </w:r>
      <w:r w:rsidR="004E08A9" w:rsidRPr="00902B69">
        <w:rPr>
          <w:rFonts w:ascii="Arial" w:hAnsi="Arial" w:cs="Arial"/>
          <w:color w:val="382A20"/>
          <w:rPrChange w:id="442" w:author="Syed Asad Rahman" w:date="2015-11-06T06:47:00Z">
            <w:rPr>
              <w:rFonts w:ascii="Arial" w:hAnsi="Arial" w:cs="Arial"/>
              <w:color w:val="382A20"/>
            </w:rPr>
          </w:rPrChange>
        </w:rPr>
        <w:fldChar w:fldCharType="end"/>
      </w:r>
      <w:r w:rsidR="0004478E" w:rsidRPr="00902B69">
        <w:rPr>
          <w:rFonts w:ascii="Arial" w:hAnsi="Arial" w:cs="Arial"/>
          <w:color w:val="382A20"/>
          <w:rPrChange w:id="443" w:author="Syed Asad Rahman" w:date="2015-11-06T06:47:00Z">
            <w:rPr>
              <w:rFonts w:ascii="Arial" w:hAnsi="Arial" w:cs="Arial"/>
              <w:color w:val="382A20"/>
            </w:rPr>
          </w:rPrChange>
        </w:rPr>
        <w:t>, etc</w:t>
      </w:r>
      <w:r w:rsidR="00D20BF0" w:rsidRPr="00902B69">
        <w:rPr>
          <w:rFonts w:ascii="Arial" w:hAnsi="Arial" w:cs="Arial"/>
          <w:color w:val="382A20"/>
          <w:rPrChange w:id="444" w:author="Syed Asad Rahman" w:date="2015-11-06T06:47:00Z">
            <w:rPr>
              <w:rFonts w:ascii="Arial" w:hAnsi="Arial" w:cs="Arial"/>
              <w:color w:val="382A20"/>
            </w:rPr>
          </w:rPrChange>
        </w:rPr>
        <w:t xml:space="preserve">. Linking novel pathways or optimising pathways </w:t>
      </w:r>
      <w:r w:rsidR="00EB3CBB" w:rsidRPr="00902B69">
        <w:rPr>
          <w:rFonts w:ascii="Arial" w:hAnsi="Arial" w:cs="Arial"/>
          <w:color w:val="382A20"/>
          <w:rPrChange w:id="445" w:author="Syed Asad Rahman" w:date="2015-11-06T06:47:00Z">
            <w:rPr>
              <w:rFonts w:ascii="Arial" w:hAnsi="Arial" w:cs="Arial"/>
              <w:color w:val="382A20"/>
            </w:rPr>
          </w:rPrChange>
        </w:rPr>
        <w:t>of biological</w:t>
      </w:r>
      <w:r w:rsidR="00D20BF0" w:rsidRPr="00902B69">
        <w:rPr>
          <w:rFonts w:ascii="Arial" w:hAnsi="Arial" w:cs="Arial"/>
          <w:color w:val="382A20"/>
          <w:rPrChange w:id="446" w:author="Syed Asad Rahman" w:date="2015-11-06T06:47:00Z">
            <w:rPr>
              <w:rFonts w:ascii="Arial" w:hAnsi="Arial" w:cs="Arial"/>
              <w:color w:val="382A20"/>
            </w:rPr>
          </w:rPrChange>
        </w:rPr>
        <w:t>/commercial relevance demands better understanding of metabolic routes</w:t>
      </w:r>
      <w:r w:rsidR="007B6796" w:rsidRPr="00902B69">
        <w:rPr>
          <w:rFonts w:ascii="Arial" w:hAnsi="Arial" w:cs="Arial"/>
          <w:color w:val="382A20"/>
          <w:rPrChange w:id="447" w:author="Syed Asad Rahman" w:date="2015-11-06T06:47:00Z">
            <w:rPr>
              <w:rFonts w:ascii="Arial" w:hAnsi="Arial" w:cs="Arial"/>
              <w:color w:val="382A20"/>
            </w:rPr>
          </w:rPrChange>
        </w:rPr>
        <w:t xml:space="preserve"> </w:t>
      </w:r>
      <w:r w:rsidR="007B6796" w:rsidRPr="00902B69">
        <w:rPr>
          <w:rFonts w:ascii="Arial" w:hAnsi="Arial" w:cs="Arial"/>
          <w:color w:val="382A20"/>
          <w:rPrChange w:id="448" w:author="Syed Asad Rahman" w:date="2015-11-06T06:47:00Z">
            <w:rPr>
              <w:rFonts w:ascii="Arial" w:hAnsi="Arial" w:cs="Arial"/>
              <w:color w:val="382A20"/>
            </w:rPr>
          </w:rPrChange>
        </w:rPr>
        <w:fldChar w:fldCharType="begin"/>
      </w:r>
      <w:r w:rsidRPr="00902B69">
        <w:rPr>
          <w:rFonts w:ascii="Arial" w:hAnsi="Arial" w:cs="Arial"/>
          <w:color w:val="382A20"/>
          <w:rPrChange w:id="449" w:author="Syed Asad Rahman" w:date="2015-11-06T06:47:00Z">
            <w:rPr>
              <w:rFonts w:ascii="Arial" w:hAnsi="Arial" w:cs="Arial"/>
              <w:color w:val="382A20"/>
            </w:rPr>
          </w:rPrChange>
        </w:rPr>
        <w:instrText xml:space="preserve"> ADDIN PAPERS2_CITATIONS &lt;citation&gt;&lt;uuid&gt;CAF361CC-5D58-4DC8-9FE5-43BD44272E4D&lt;/uuid&gt;&lt;priority&gt;0&lt;/priority&gt;&lt;publications&gt;&lt;publication&gt;&lt;location&gt;&amp;lt;html&amp;gt;&amp;lt;head&amp;gt;&amp;lt;meta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Home&amp;lt;/a&amp;gt;&amp;lt;/div&amp;gt;&amp;lt;/body&amp;gt;&amp;lt;/html&amp;gt;&lt;/location&gt;&lt;publication_date&gt;99200700001200000000200000&lt;/publication_date&gt;&lt;institution&gt;University of Cologne&lt;/institution&gt;&lt;title&gt;Pathway Hunter Tool (PHT)- A Platform for Metabolic Network Analysis and Potential Drug Targeting&lt;/title&gt;&lt;uuid&gt;A1EACBFC-E8D3-453C-ACD1-5C917D47F5F2&lt;/uuid&gt;&lt;subtype&gt;400&lt;/subtype&gt;&lt;type&gt;400&lt;/type&gt;&lt;place&gt;Cologne&lt;/place&gt;&lt;url&gt;http://kups.ub.uni-koeln.de/volltexte/2008/2450/&lt;/url&gt;&lt;bundle&gt;&lt;publication&gt;&lt;title&gt;Ph.D Thesis, University of Cologne, Cologne, Germany&lt;/title&gt;&lt;type&gt;-100&lt;/type&gt;&lt;subtype&gt;-100&lt;/subtype&gt;&lt;uuid&gt;2307EE80-7D14-41EF-97C6-622C8E039AF9&lt;/uuid&gt;&lt;/publication&gt;&lt;/bundle&gt;&lt;authors&gt;&lt;author&gt;&lt;firstName&gt;Syed&lt;/firstName&gt;&lt;middleNames&gt;Asad&lt;/middleNames&gt;&lt;lastName&gt;Rahman&lt;/lastName&gt;&lt;/author&gt;&lt;/authors&gt;&lt;editors&gt;&lt;author&gt;&lt;firstName&gt;Dietmar&lt;/firstName&gt;&lt;lastName&gt;Schomburg&lt;/lastName&gt;&lt;/author&gt;&lt;author&gt;&lt;firstName&gt;Rainer&lt;/firstName&gt;&lt;lastName&gt;Schrader&lt;/lastName&gt;&lt;/author&gt;&lt;/editors&gt;&lt;/publication&gt;&lt;/publications&gt;&lt;cites&gt;&lt;/cites&gt;&lt;/citation&gt;</w:instrText>
      </w:r>
      <w:r w:rsidR="007B6796" w:rsidRPr="00902B69">
        <w:rPr>
          <w:rFonts w:ascii="Arial" w:hAnsi="Arial" w:cs="Arial"/>
          <w:color w:val="382A20"/>
          <w:rPrChange w:id="450" w:author="Syed Asad Rahman" w:date="2015-11-06T06:47:00Z">
            <w:rPr>
              <w:rFonts w:ascii="Arial" w:hAnsi="Arial" w:cs="Arial"/>
              <w:color w:val="382A20"/>
            </w:rPr>
          </w:rPrChange>
        </w:rPr>
        <w:fldChar w:fldCharType="separate"/>
      </w:r>
      <w:r w:rsidR="0003681E" w:rsidRPr="00902B69">
        <w:rPr>
          <w:rFonts w:ascii="Arial" w:hAnsi="Arial" w:cs="Arial"/>
          <w:lang w:val="en-US"/>
          <w:rPrChange w:id="451" w:author="Syed Asad Rahman" w:date="2015-11-06T06:47:00Z">
            <w:rPr>
              <w:rFonts w:ascii="Arial" w:hAnsi="Arial" w:cs="Arial"/>
              <w:lang w:val="en-US"/>
            </w:rPr>
          </w:rPrChange>
        </w:rPr>
        <w:t>(Rahman, 2007)</w:t>
      </w:r>
      <w:r w:rsidR="007B6796" w:rsidRPr="00902B69">
        <w:rPr>
          <w:rFonts w:ascii="Arial" w:hAnsi="Arial" w:cs="Arial"/>
          <w:color w:val="382A20"/>
          <w:rPrChange w:id="452" w:author="Syed Asad Rahman" w:date="2015-11-06T06:47:00Z">
            <w:rPr>
              <w:rFonts w:ascii="Arial" w:hAnsi="Arial" w:cs="Arial"/>
              <w:color w:val="382A20"/>
            </w:rPr>
          </w:rPrChange>
        </w:rPr>
        <w:fldChar w:fldCharType="end"/>
      </w:r>
      <w:r w:rsidR="00F23E66" w:rsidRPr="00902B69">
        <w:rPr>
          <w:rFonts w:ascii="Arial" w:hAnsi="Arial" w:cs="Arial"/>
          <w:color w:val="382A20"/>
          <w:rPrChange w:id="453" w:author="Syed Asad Rahman" w:date="2015-11-06T06:47:00Z">
            <w:rPr>
              <w:rFonts w:ascii="Arial" w:hAnsi="Arial" w:cs="Arial"/>
              <w:color w:val="382A20"/>
            </w:rPr>
          </w:rPrChange>
        </w:rPr>
        <w:t xml:space="preserve"> and pathway annotation </w:t>
      </w:r>
      <w:r w:rsidR="00F23E66" w:rsidRPr="00902B69">
        <w:rPr>
          <w:rFonts w:ascii="Arial" w:hAnsi="Arial" w:cs="Arial"/>
          <w:color w:val="382A20"/>
          <w:rPrChange w:id="454" w:author="Syed Asad Rahman" w:date="2015-11-06T06:47:00Z">
            <w:rPr>
              <w:rFonts w:ascii="Arial" w:hAnsi="Arial" w:cs="Arial"/>
              <w:color w:val="382A20"/>
            </w:rPr>
          </w:rPrChange>
        </w:rPr>
        <w:fldChar w:fldCharType="begin"/>
      </w:r>
      <w:r w:rsidRPr="00902B69">
        <w:rPr>
          <w:rFonts w:ascii="Arial" w:hAnsi="Arial" w:cs="Arial"/>
          <w:color w:val="382A20"/>
          <w:rPrChange w:id="455" w:author="Syed Asad Rahman" w:date="2015-11-06T06:47:00Z">
            <w:rPr>
              <w:rFonts w:ascii="Arial" w:hAnsi="Arial" w:cs="Arial"/>
              <w:color w:val="382A20"/>
            </w:rPr>
          </w:rPrChange>
        </w:rPr>
        <w:instrText xml:space="preserve"> ADDIN PAPERS2_CITATIONS &lt;citation&gt;&lt;uuid&gt;9CC6D3EC-23EF-47ED-B57F-7A7E5CC22BE1&lt;/uuid&gt;&lt;priority&gt;0&lt;/priority&gt;&lt;publications&gt;&lt;publication&gt;&lt;uuid&gt;CA20998C-4596-4A1B-B3C8-8EDA83002D9A&lt;/uuid&gt;&lt;volume&gt;29&lt;/volume&gt;&lt;doi&gt;10.1093/bioinformatics/btt342&lt;/doi&gt;&lt;startpage&gt;2213&lt;/startpage&gt;&lt;publication_date&gt;99201308121200000000222000&lt;/publication_date&gt;&lt;url&gt;http://bioinformatics.oxfordjournals.org/content/29/17/2213.full&lt;/url&gt;&lt;type&gt;400&lt;/type&gt;&lt;title&gt;Metingear: a development environment for annotating genome-scale metabolic models&lt;/title&gt;&lt;publisher&gt;Oxford University Press&lt;/publisher&gt;&lt;institution&gt;Cheminformatics and Metabolism, European Molecular Biology Laboratory-European Bioinformatics Institute (EMBL-EBI), Wellcome Trust Genome Campus, Hinxton, Cambridge, UK. johnmay@ebi.ac.uk&lt;/institution&gt;&lt;number&gt;17&lt;/number&gt;&lt;subtype&gt;400&lt;/subtype&gt;&lt;endpage&gt;2215&lt;/endpage&gt;&lt;bundle&gt;&lt;publication&gt;&lt;publisher&gt;Oxford University Press&lt;/publisher&gt;&lt;title&gt;Bioinformatics&lt;/title&gt;&lt;type&gt;-100&lt;/type&gt;&lt;subtype&gt;-100&lt;/subtype&gt;&lt;uuid&gt;2FF6F21C-F260-498D-99EE-2B569042778F&lt;/uuid&gt;&lt;/publication&gt;&lt;/bundle&gt;&lt;authors&gt;&lt;author&gt;&lt;firstName&gt;J&lt;/firstName&gt;&lt;middleNames&gt;W&lt;/middleNames&gt;&lt;lastName&gt;May&lt;/lastName&gt;&lt;/author&gt;&lt;author&gt;&lt;firstName&gt;John&lt;/firstName&gt;&lt;middleNames&gt;W&lt;/middleNames&gt;&lt;lastName&gt;May&lt;/lastName&gt;&lt;/author&gt;&lt;author&gt;&lt;firstName&gt;A&lt;/firstName&gt;&lt;middleNames&gt;G&lt;/middleNames&gt;&lt;lastName&gt;James&lt;/lastName&gt;&lt;/author&gt;&lt;author&gt;&lt;firstName&gt;A&lt;/firstName&gt;&lt;middleNames&gt;Gordon&lt;/middleNames&gt;&lt;lastName&gt;James&lt;/lastName&gt;&lt;/author&gt;&lt;author&gt;&lt;firstName&gt;C&lt;/firstName&gt;&lt;lastName&gt;Steinbeck&lt;/lastName&gt;&lt;/author&gt;&lt;author&gt;&lt;firstName&gt;Christoph&lt;/firstName&gt;&lt;lastName&gt;Steinbeck&lt;/lastName&gt;&lt;/author&gt;&lt;/authors&gt;&lt;/publication&gt;&lt;/publications&gt;&lt;cites&gt;&lt;/cites&gt;&lt;/citation&gt;</w:instrText>
      </w:r>
      <w:r w:rsidR="00F23E66" w:rsidRPr="00902B69">
        <w:rPr>
          <w:rFonts w:ascii="Arial" w:hAnsi="Arial" w:cs="Arial"/>
          <w:color w:val="382A20"/>
          <w:rPrChange w:id="456" w:author="Syed Asad Rahman" w:date="2015-11-06T06:47:00Z">
            <w:rPr>
              <w:rFonts w:ascii="Arial" w:hAnsi="Arial" w:cs="Arial"/>
              <w:color w:val="382A20"/>
            </w:rPr>
          </w:rPrChange>
        </w:rPr>
        <w:fldChar w:fldCharType="separate"/>
      </w:r>
      <w:r w:rsidR="0003681E" w:rsidRPr="00902B69">
        <w:rPr>
          <w:rFonts w:ascii="Arial" w:hAnsi="Arial" w:cs="Arial"/>
          <w:lang w:val="en-US"/>
          <w:rPrChange w:id="457" w:author="Syed Asad Rahman" w:date="2015-11-06T06:47:00Z">
            <w:rPr>
              <w:rFonts w:ascii="Arial" w:hAnsi="Arial" w:cs="Arial"/>
              <w:lang w:val="en-US"/>
            </w:rPr>
          </w:rPrChange>
        </w:rPr>
        <w:t xml:space="preserve">(May </w:t>
      </w:r>
      <w:r w:rsidR="0003681E" w:rsidRPr="00902B69">
        <w:rPr>
          <w:rFonts w:ascii="Arial" w:hAnsi="Arial" w:cs="Arial"/>
          <w:i/>
          <w:iCs/>
          <w:lang w:val="en-US"/>
          <w:rPrChange w:id="458" w:author="Syed Asad Rahman" w:date="2015-11-06T06:47:00Z">
            <w:rPr>
              <w:rFonts w:ascii="Arial" w:hAnsi="Arial" w:cs="Arial"/>
              <w:i/>
              <w:iCs/>
              <w:lang w:val="en-US"/>
            </w:rPr>
          </w:rPrChange>
        </w:rPr>
        <w:t>et al.</w:t>
      </w:r>
      <w:r w:rsidR="0003681E" w:rsidRPr="00902B69">
        <w:rPr>
          <w:rFonts w:ascii="Arial" w:hAnsi="Arial" w:cs="Arial"/>
          <w:lang w:val="en-US"/>
          <w:rPrChange w:id="459" w:author="Syed Asad Rahman" w:date="2015-11-06T06:47:00Z">
            <w:rPr>
              <w:rFonts w:ascii="Arial" w:hAnsi="Arial" w:cs="Arial"/>
              <w:lang w:val="en-US"/>
            </w:rPr>
          </w:rPrChange>
        </w:rPr>
        <w:t>, 2013)</w:t>
      </w:r>
      <w:r w:rsidR="00F23E66" w:rsidRPr="00902B69">
        <w:rPr>
          <w:rFonts w:ascii="Arial" w:hAnsi="Arial" w:cs="Arial"/>
          <w:color w:val="382A20"/>
          <w:rPrChange w:id="460" w:author="Syed Asad Rahman" w:date="2015-11-06T06:47:00Z">
            <w:rPr>
              <w:rFonts w:ascii="Arial" w:hAnsi="Arial" w:cs="Arial"/>
              <w:color w:val="382A20"/>
            </w:rPr>
          </w:rPrChange>
        </w:rPr>
        <w:fldChar w:fldCharType="end"/>
      </w:r>
      <w:r w:rsidR="00D20BF0" w:rsidRPr="00902B69">
        <w:rPr>
          <w:rFonts w:ascii="Arial" w:hAnsi="Arial" w:cs="Arial"/>
          <w:color w:val="382A20"/>
          <w:rPrChange w:id="461" w:author="Syed Asad Rahman" w:date="2015-11-06T06:47:00Z">
            <w:rPr>
              <w:rFonts w:ascii="Arial" w:hAnsi="Arial" w:cs="Arial"/>
              <w:color w:val="382A20"/>
            </w:rPr>
          </w:rPrChange>
        </w:rPr>
        <w:t>.</w:t>
      </w:r>
      <w:r w:rsidR="00EB3CBB" w:rsidRPr="00902B69">
        <w:rPr>
          <w:rFonts w:ascii="Arial" w:hAnsi="Arial" w:cs="Arial"/>
          <w:color w:val="382A20"/>
          <w:rPrChange w:id="462" w:author="Syed Asad Rahman" w:date="2015-11-06T06:47:00Z">
            <w:rPr>
              <w:rFonts w:ascii="Arial" w:hAnsi="Arial" w:cs="Arial"/>
              <w:color w:val="382A20"/>
            </w:rPr>
          </w:rPrChange>
        </w:rPr>
        <w:t xml:space="preserve"> </w:t>
      </w:r>
    </w:p>
    <w:p w14:paraId="6F436809" w14:textId="77777777" w:rsidR="00700430" w:rsidRPr="00902B69" w:rsidRDefault="00700430" w:rsidP="00902B69">
      <w:pPr>
        <w:spacing w:line="276" w:lineRule="auto"/>
        <w:jc w:val="both"/>
        <w:rPr>
          <w:rFonts w:ascii="Arial" w:hAnsi="Arial" w:cs="Arial"/>
          <w:color w:val="382A20"/>
          <w:rPrChange w:id="463" w:author="Syed Asad Rahman" w:date="2015-11-06T06:47:00Z">
            <w:rPr>
              <w:rFonts w:ascii="Arial" w:hAnsi="Arial" w:cs="Arial"/>
              <w:color w:val="382A20"/>
            </w:rPr>
          </w:rPrChange>
        </w:rPr>
        <w:pPrChange w:id="464" w:author="Syed Asad Rahman" w:date="2015-11-06T06:47:00Z">
          <w:pPr>
            <w:spacing w:line="360" w:lineRule="auto"/>
            <w:jc w:val="both"/>
          </w:pPr>
        </w:pPrChange>
      </w:pPr>
    </w:p>
    <w:p w14:paraId="453622D6" w14:textId="15A73428" w:rsidR="005E0E7B" w:rsidRPr="00902B69" w:rsidRDefault="00700430" w:rsidP="00902B69">
      <w:pPr>
        <w:spacing w:line="276" w:lineRule="auto"/>
        <w:jc w:val="both"/>
        <w:rPr>
          <w:rFonts w:ascii="Arial" w:hAnsi="Arial" w:cs="Arial"/>
          <w:rPrChange w:id="465" w:author="Syed Asad Rahman" w:date="2015-11-06T06:47:00Z">
            <w:rPr>
              <w:rFonts w:ascii="Arial" w:hAnsi="Arial" w:cs="Arial"/>
            </w:rPr>
          </w:rPrChange>
        </w:rPr>
        <w:pPrChange w:id="466" w:author="Syed Asad Rahman" w:date="2015-11-06T06:47:00Z">
          <w:pPr>
            <w:spacing w:line="360" w:lineRule="auto"/>
            <w:jc w:val="both"/>
          </w:pPr>
        </w:pPrChange>
      </w:pPr>
      <w:r w:rsidRPr="00902B69">
        <w:rPr>
          <w:rFonts w:ascii="Arial" w:hAnsi="Arial" w:cs="Arial"/>
          <w:rPrChange w:id="467" w:author="Syed Asad Rahman" w:date="2015-11-06T06:47:00Z">
            <w:rPr>
              <w:rFonts w:ascii="Arial" w:hAnsi="Arial" w:cs="Arial"/>
            </w:rPr>
          </w:rPrChange>
        </w:rPr>
        <w:t xml:space="preserve">Bond changes in chemical reactions refers to the cleavage and formation of chemical bonds, changes in bond order and stereo changes, which are due to chemical processes such as chiral inversions or cis-trans isomerisation(s). Cleaved and formed bonds are indicated as lines connecting atoms, for instance </w:t>
      </w:r>
      <w:r w:rsidRPr="00902B69">
        <w:rPr>
          <w:rFonts w:ascii="Arial" w:hAnsi="Arial" w:cs="Arial"/>
          <w:b/>
          <w:rPrChange w:id="468" w:author="Syed Asad Rahman" w:date="2015-11-06T06:47:00Z">
            <w:rPr>
              <w:rFonts w:ascii="Arial" w:hAnsi="Arial" w:cs="Arial"/>
            </w:rPr>
          </w:rPrChange>
        </w:rPr>
        <w:t>C–C</w:t>
      </w:r>
      <w:r w:rsidRPr="00902B69">
        <w:rPr>
          <w:rFonts w:ascii="Arial" w:hAnsi="Arial" w:cs="Arial"/>
          <w:rPrChange w:id="469" w:author="Syed Asad Rahman" w:date="2015-11-06T06:47:00Z">
            <w:rPr>
              <w:rFonts w:ascii="Arial" w:hAnsi="Arial" w:cs="Arial"/>
            </w:rPr>
          </w:rPrChange>
        </w:rPr>
        <w:t xml:space="preserve"> means a single carbon-carbon bond that is cleaved or formed in the reaction. Bond order changes are represented as double arrows connecting bonds, for example </w:t>
      </w:r>
      <w:r w:rsidRPr="00902B69">
        <w:rPr>
          <w:rFonts w:ascii="Arial" w:hAnsi="Arial" w:cs="Arial"/>
          <w:b/>
          <w:rPrChange w:id="470" w:author="Syed Asad Rahman" w:date="2015-11-06T06:47:00Z">
            <w:rPr>
              <w:rFonts w:ascii="Arial" w:hAnsi="Arial" w:cs="Arial"/>
            </w:rPr>
          </w:rPrChange>
        </w:rPr>
        <w:t xml:space="preserve">C–C </w:t>
      </w:r>
      <w:r w:rsidRPr="00902B69">
        <w:rPr>
          <w:rFonts w:ascii="Arial" w:eastAsia="Calibri" w:hAnsi="Arial" w:cs="Arial"/>
          <w:b/>
          <w:rPrChange w:id="471" w:author="Syed Asad Rahman" w:date="2015-11-06T06:47:00Z">
            <w:rPr>
              <w:rFonts w:ascii="Arial" w:eastAsia="Calibri" w:hAnsi="Arial" w:cs="Arial"/>
            </w:rPr>
          </w:rPrChange>
        </w:rPr>
        <w:t>↔</w:t>
      </w:r>
      <w:r w:rsidRPr="00902B69">
        <w:rPr>
          <w:rFonts w:ascii="Arial" w:hAnsi="Arial" w:cs="Arial"/>
          <w:b/>
          <w:rPrChange w:id="472" w:author="Syed Asad Rahman" w:date="2015-11-06T06:47:00Z">
            <w:rPr>
              <w:rFonts w:ascii="Arial" w:hAnsi="Arial" w:cs="Arial"/>
            </w:rPr>
          </w:rPrChange>
        </w:rPr>
        <w:t xml:space="preserve"> C=C</w:t>
      </w:r>
      <w:r w:rsidRPr="00902B69">
        <w:rPr>
          <w:rFonts w:ascii="Arial" w:hAnsi="Arial" w:cs="Arial"/>
          <w:rPrChange w:id="473" w:author="Syed Asad Rahman" w:date="2015-11-06T06:47:00Z">
            <w:rPr>
              <w:rFonts w:ascii="Arial" w:hAnsi="Arial" w:cs="Arial"/>
            </w:rPr>
          </w:rPrChange>
        </w:rPr>
        <w:t xml:space="preserve"> means a single carbon-carbon bond turning into double carbon-carbon bond or vice versa. Stereo changes are represented as atoms that change their absolute configuration, for instance </w:t>
      </w:r>
      <w:r w:rsidRPr="00902B69">
        <w:rPr>
          <w:rFonts w:ascii="Arial" w:hAnsi="Arial" w:cs="Arial"/>
          <w:b/>
          <w:rPrChange w:id="474" w:author="Syed Asad Rahman" w:date="2015-11-06T06:47:00Z">
            <w:rPr>
              <w:rFonts w:ascii="Arial" w:hAnsi="Arial" w:cs="Arial"/>
            </w:rPr>
          </w:rPrChange>
        </w:rPr>
        <w:t>C(R/S)</w:t>
      </w:r>
      <w:r w:rsidRPr="00902B69">
        <w:rPr>
          <w:rFonts w:ascii="Arial" w:hAnsi="Arial" w:cs="Arial"/>
          <w:rPrChange w:id="475" w:author="Syed Asad Rahman" w:date="2015-11-06T06:47:00Z">
            <w:rPr>
              <w:rFonts w:ascii="Arial" w:hAnsi="Arial" w:cs="Arial"/>
            </w:rPr>
          </w:rPrChange>
        </w:rPr>
        <w:t xml:space="preserve"> means a carbon atom that changes from R to S configuration. </w:t>
      </w:r>
      <w:r w:rsidR="005E0E7B" w:rsidRPr="00902B69">
        <w:rPr>
          <w:rFonts w:ascii="Arial" w:hAnsi="Arial" w:cs="Arial"/>
          <w:rPrChange w:id="476" w:author="Syed Asad Rahman" w:date="2015-11-06T06:47:00Z">
            <w:rPr>
              <w:rFonts w:ascii="Arial" w:hAnsi="Arial" w:cs="Arial"/>
            </w:rPr>
          </w:rPrChange>
        </w:rPr>
        <w:t xml:space="preserve"> </w:t>
      </w:r>
      <w:r w:rsidRPr="00902B69">
        <w:rPr>
          <w:rFonts w:ascii="Arial" w:hAnsi="Arial" w:cs="Arial"/>
          <w:rPrChange w:id="477" w:author="Syed Asad Rahman" w:date="2015-11-06T06:47:00Z">
            <w:rPr>
              <w:rFonts w:ascii="Arial" w:hAnsi="Arial" w:cs="Arial"/>
            </w:rPr>
          </w:rPrChange>
        </w:rPr>
        <w:t xml:space="preserve">A reaction centre is the collection of atoms and bonds that are changed during the reaction </w:t>
      </w:r>
      <w:r w:rsidRPr="00902B69">
        <w:rPr>
          <w:rFonts w:ascii="Arial" w:hAnsi="Arial" w:cs="Arial"/>
          <w:rPrChange w:id="478" w:author="Syed Asad Rahman" w:date="2015-11-06T06:47:00Z">
            <w:rPr>
              <w:rFonts w:ascii="Arial" w:hAnsi="Arial" w:cs="Arial"/>
            </w:rPr>
          </w:rPrChange>
        </w:rPr>
        <w:fldChar w:fldCharType="begin"/>
      </w:r>
      <w:r w:rsidR="00E51450" w:rsidRPr="00902B69">
        <w:rPr>
          <w:rFonts w:ascii="Arial" w:hAnsi="Arial" w:cs="Arial"/>
          <w:rPrChange w:id="479" w:author="Syed Asad Rahman" w:date="2015-11-06T06:47:00Z">
            <w:rPr>
              <w:rFonts w:ascii="Arial" w:hAnsi="Arial" w:cs="Arial"/>
            </w:rPr>
          </w:rPrChange>
        </w:rPr>
        <w:instrText xml:space="preserve"> ADDIN PAPERS2_CITATIONS &lt;citation&gt;&lt;uuid&gt;9F4E6906-6FF5-4E09-B2BD-16105F0CB4F8&lt;/uuid&gt;&lt;priority&gt;0&lt;/priority&gt;&lt;publications&gt;&lt;publication&gt;&lt;volume&gt;33&lt;/volume&gt;&lt;publication_date&gt;99201406021200000000222000&lt;/publication_date&gt;&lt;number&gt;6-7&lt;/number&gt;&lt;doi&gt;10.1002/minf.201400052&lt;/doi&gt;&lt;startpage&gt;469&lt;/startpage&gt;&lt;title&gt;A Short Review of Chemical Reaction Database Systems, Computer-Aided Synthesis Design, Reaction Prediction and Synthetic Feasibility&lt;/title&gt;&lt;uuid&gt;BAD2FE53-3652-46E0-A472-F50DF8839C0B&lt;/uuid&gt;&lt;subtype&gt;400&lt;/subtype&gt;&lt;endpage&gt;476&lt;/endpage&gt;&lt;type&gt;400&lt;/type&gt;&lt;url&gt;http://doi.wiley.com/10.1002/minf.201400052&lt;/url&gt;&lt;bundle&gt;&lt;publication&gt;&lt;publisher&gt;WILEY</w:instrText>
      </w:r>
      <w:r w:rsidR="00E51450" w:rsidRPr="00902B69">
        <w:rPr>
          <w:rFonts w:ascii="Calibri" w:eastAsia="Calibri" w:hAnsi="Calibri" w:cs="Calibri"/>
          <w:rPrChange w:id="480" w:author="Syed Asad Rahman" w:date="2015-11-06T06:47:00Z">
            <w:rPr>
              <w:rFonts w:ascii="Arial" w:hAnsi="Arial" w:cs="Arial" w:hint="eastAsia"/>
            </w:rPr>
          </w:rPrChange>
        </w:rPr>
        <w:instrText>‐</w:instrText>
      </w:r>
      <w:r w:rsidR="00E51450" w:rsidRPr="00902B69">
        <w:rPr>
          <w:rFonts w:ascii="Arial" w:hAnsi="Arial" w:cs="Arial"/>
          <w:rPrChange w:id="481" w:author="Syed Asad Rahman" w:date="2015-11-06T06:47:00Z">
            <w:rPr>
              <w:rFonts w:ascii="Arial" w:hAnsi="Arial" w:cs="Arial" w:hint="eastAsia"/>
            </w:rPr>
          </w:rPrChange>
        </w:rPr>
        <w:instrText>VCH Verlag&lt;/publisher&gt;&lt;title&gt;Molecular Informatics&lt;/title&gt;&lt;type&gt;-100&lt;/type&gt;&lt;subtype&gt;-100&lt;/subtype&gt;&lt;uuid&gt;ECB03086-9ED5-4317-985D-4623B34A43FC&lt;/uuid&gt;&lt;/publication&gt;&lt;/bundle&gt;&lt;authors&gt;&lt;author&gt;&lt;firstName&gt;Wendy&lt;/firstName&gt;&lt;middleNames&gt;A&lt;/middleNames&gt;&lt;lastName&gt;Warr&lt;/lastName&gt;&lt;/author&gt;&lt;/authors&gt;&lt;/publication&gt;&lt;/publications&gt;&lt;cites&gt;&lt;/cites&gt;&lt;/citation&gt;</w:instrText>
      </w:r>
      <w:r w:rsidRPr="00902B69">
        <w:rPr>
          <w:rFonts w:ascii="Arial" w:hAnsi="Arial" w:cs="Arial"/>
          <w:rPrChange w:id="482" w:author="Syed Asad Rahman" w:date="2015-11-06T06:47:00Z">
            <w:rPr>
              <w:rFonts w:ascii="Arial" w:hAnsi="Arial" w:cs="Arial"/>
            </w:rPr>
          </w:rPrChange>
        </w:rPr>
        <w:fldChar w:fldCharType="separate"/>
      </w:r>
      <w:r w:rsidR="0003681E" w:rsidRPr="00902B69">
        <w:rPr>
          <w:rFonts w:ascii="Arial" w:hAnsi="Arial" w:cs="Arial"/>
          <w:lang w:val="en-US"/>
          <w:rPrChange w:id="483" w:author="Syed Asad Rahman" w:date="2015-11-06T06:47:00Z">
            <w:rPr>
              <w:rFonts w:ascii="Arial" w:hAnsi="Arial" w:cs="Arial"/>
              <w:lang w:val="en-US"/>
            </w:rPr>
          </w:rPrChange>
        </w:rPr>
        <w:t>(Warr, 2014)</w:t>
      </w:r>
      <w:r w:rsidRPr="00902B69">
        <w:rPr>
          <w:rFonts w:ascii="Arial" w:hAnsi="Arial" w:cs="Arial"/>
          <w:rPrChange w:id="484" w:author="Syed Asad Rahman" w:date="2015-11-06T06:47:00Z">
            <w:rPr>
              <w:rFonts w:ascii="Arial" w:hAnsi="Arial" w:cs="Arial"/>
            </w:rPr>
          </w:rPrChange>
        </w:rPr>
        <w:fldChar w:fldCharType="end"/>
      </w:r>
      <w:r w:rsidRPr="00902B69">
        <w:rPr>
          <w:rFonts w:ascii="Arial" w:hAnsi="Arial" w:cs="Arial"/>
          <w:rPrChange w:id="485" w:author="Syed Asad Rahman" w:date="2015-11-06T06:47:00Z">
            <w:rPr>
              <w:rFonts w:ascii="Arial" w:hAnsi="Arial" w:cs="Arial"/>
            </w:rPr>
          </w:rPrChange>
        </w:rPr>
        <w:t xml:space="preserve">, also known as the local atomic environment around the atoms involved in bond changes. </w:t>
      </w:r>
    </w:p>
    <w:p w14:paraId="512ADFB9" w14:textId="77777777" w:rsidR="005E0E7B" w:rsidRPr="00902B69" w:rsidRDefault="005E0E7B" w:rsidP="00902B69">
      <w:pPr>
        <w:spacing w:line="276" w:lineRule="auto"/>
        <w:jc w:val="both"/>
        <w:rPr>
          <w:rFonts w:ascii="Arial" w:hAnsi="Arial" w:cs="Arial"/>
          <w:rPrChange w:id="486" w:author="Syed Asad Rahman" w:date="2015-11-06T06:47:00Z">
            <w:rPr>
              <w:rFonts w:ascii="Arial" w:hAnsi="Arial" w:cs="Arial"/>
            </w:rPr>
          </w:rPrChange>
        </w:rPr>
        <w:pPrChange w:id="487" w:author="Syed Asad Rahman" w:date="2015-11-06T06:47:00Z">
          <w:pPr>
            <w:spacing w:line="360" w:lineRule="auto"/>
            <w:jc w:val="both"/>
          </w:pPr>
        </w:pPrChange>
      </w:pPr>
    </w:p>
    <w:p w14:paraId="606836CF" w14:textId="772BA42F" w:rsidR="008B1622" w:rsidRPr="00902B69" w:rsidRDefault="005E0E7B" w:rsidP="00902B69">
      <w:pPr>
        <w:spacing w:line="276" w:lineRule="auto"/>
        <w:jc w:val="both"/>
        <w:rPr>
          <w:rFonts w:ascii="Arial" w:eastAsia="Times New Roman" w:hAnsi="Arial" w:cs="Arial"/>
          <w:rPrChange w:id="488" w:author="Syed Asad Rahman" w:date="2015-11-06T06:47:00Z">
            <w:rPr>
              <w:rFonts w:ascii="Arial" w:eastAsia="Times New Roman" w:hAnsi="Arial" w:cs="Arial"/>
            </w:rPr>
          </w:rPrChange>
        </w:rPr>
        <w:pPrChange w:id="489" w:author="Syed Asad Rahman" w:date="2015-11-06T06:47:00Z">
          <w:pPr>
            <w:spacing w:line="360" w:lineRule="auto"/>
            <w:jc w:val="both"/>
          </w:pPr>
        </w:pPrChange>
      </w:pPr>
      <w:r w:rsidRPr="00902B69">
        <w:rPr>
          <w:rFonts w:ascii="Arial" w:hAnsi="Arial" w:cs="Arial"/>
          <w:rPrChange w:id="490" w:author="Syed Asad Rahman" w:date="2015-11-06T06:47:00Z">
            <w:rPr>
              <w:rFonts w:ascii="Arial" w:hAnsi="Arial" w:cs="Arial"/>
            </w:rPr>
          </w:rPrChange>
        </w:rPr>
        <w:t xml:space="preserve">The </w:t>
      </w:r>
      <w:ins w:id="491" w:author="Syed Asad Rahman" w:date="2015-11-06T06:39:00Z">
        <w:r w:rsidR="00C75C99" w:rsidRPr="00902B69">
          <w:rPr>
            <w:rFonts w:ascii="Arial" w:hAnsi="Arial" w:cs="Arial"/>
            <w:rPrChange w:id="492" w:author="Syed Asad Rahman" w:date="2015-11-06T06:47:00Z">
              <w:rPr>
                <w:rFonts w:ascii="Arial" w:hAnsi="Arial" w:cs="Arial"/>
              </w:rPr>
            </w:rPrChange>
          </w:rPr>
          <w:t>primary</w:t>
        </w:r>
      </w:ins>
      <w:ins w:id="493" w:author="Syed Asad Rahman" w:date="2015-11-05T12:58:00Z">
        <w:r w:rsidR="00327BF8" w:rsidRPr="00902B69">
          <w:rPr>
            <w:rFonts w:ascii="Arial" w:hAnsi="Arial" w:cs="Arial"/>
            <w:rPrChange w:id="494" w:author="Syed Asad Rahman" w:date="2015-11-06T06:47:00Z">
              <w:rPr>
                <w:rFonts w:ascii="Arial" w:hAnsi="Arial" w:cs="Arial"/>
              </w:rPr>
            </w:rPrChange>
          </w:rPr>
          <w:t xml:space="preserve"> computational</w:t>
        </w:r>
      </w:ins>
      <w:del w:id="495" w:author="Syed Asad Rahman" w:date="2015-11-05T12:58:00Z">
        <w:r w:rsidRPr="00902B69" w:rsidDel="00327BF8">
          <w:rPr>
            <w:rFonts w:ascii="Arial" w:hAnsi="Arial" w:cs="Arial"/>
            <w:rPrChange w:id="496" w:author="Syed Asad Rahman" w:date="2015-11-06T06:47:00Z">
              <w:rPr>
                <w:rFonts w:ascii="Arial" w:hAnsi="Arial" w:cs="Arial"/>
              </w:rPr>
            </w:rPrChange>
          </w:rPr>
          <w:delText>primarily</w:delText>
        </w:r>
      </w:del>
      <w:r w:rsidRPr="00902B69">
        <w:rPr>
          <w:rFonts w:ascii="Arial" w:hAnsi="Arial" w:cs="Arial"/>
          <w:rPrChange w:id="497" w:author="Syed Asad Rahman" w:date="2015-11-06T06:47:00Z">
            <w:rPr>
              <w:rFonts w:ascii="Arial" w:hAnsi="Arial" w:cs="Arial"/>
            </w:rPr>
          </w:rPrChange>
        </w:rPr>
        <w:t xml:space="preserve"> approaches to measure enzyme similarity on the basis of their catalysed reactions </w:t>
      </w:r>
      <w:del w:id="498" w:author="Syed Asad Rahman" w:date="2015-11-05T11:42:00Z">
        <w:r w:rsidR="001B68FF" w:rsidRPr="00902B69" w:rsidDel="00BF63D7">
          <w:rPr>
            <w:rFonts w:ascii="Arial" w:hAnsi="Arial" w:cs="Arial"/>
            <w:rPrChange w:id="499" w:author="Syed Asad Rahman" w:date="2015-11-06T06:47:00Z">
              <w:rPr>
                <w:rFonts w:ascii="Arial" w:hAnsi="Arial" w:cs="Arial"/>
              </w:rPr>
            </w:rPrChange>
          </w:rPr>
          <w:delText>initially</w:delText>
        </w:r>
        <w:r w:rsidRPr="00902B69" w:rsidDel="00BF63D7">
          <w:rPr>
            <w:rFonts w:ascii="Arial" w:hAnsi="Arial" w:cs="Arial"/>
            <w:rPrChange w:id="500" w:author="Syed Asad Rahman" w:date="2015-11-06T06:47:00Z">
              <w:rPr>
                <w:rFonts w:ascii="Arial" w:hAnsi="Arial" w:cs="Arial"/>
              </w:rPr>
            </w:rPrChange>
          </w:rPr>
          <w:delText xml:space="preserve"> </w:delText>
        </w:r>
      </w:del>
      <w:ins w:id="501" w:author="Syed Asad Rahman" w:date="2015-11-05T11:43:00Z">
        <w:r w:rsidR="00BF63D7" w:rsidRPr="00902B69">
          <w:rPr>
            <w:rFonts w:ascii="Arial" w:hAnsi="Arial" w:cs="Arial"/>
            <w:rPrChange w:id="502" w:author="Syed Asad Rahman" w:date="2015-11-06T06:47:00Z">
              <w:rPr>
                <w:rFonts w:ascii="Arial" w:hAnsi="Arial" w:cs="Arial"/>
              </w:rPr>
            </w:rPrChange>
          </w:rPr>
          <w:t>traditionally</w:t>
        </w:r>
      </w:ins>
      <w:ins w:id="503" w:author="Syed Asad Rahman" w:date="2015-11-05T11:42:00Z">
        <w:r w:rsidR="00BF63D7" w:rsidRPr="00902B69">
          <w:rPr>
            <w:rFonts w:ascii="Arial" w:hAnsi="Arial" w:cs="Arial"/>
            <w:rPrChange w:id="504" w:author="Syed Asad Rahman" w:date="2015-11-06T06:47:00Z">
              <w:rPr>
                <w:rFonts w:ascii="Arial" w:hAnsi="Arial" w:cs="Arial"/>
              </w:rPr>
            </w:rPrChange>
          </w:rPr>
          <w:t xml:space="preserve"> </w:t>
        </w:r>
      </w:ins>
      <w:r w:rsidRPr="00902B69">
        <w:rPr>
          <w:rFonts w:ascii="Arial" w:hAnsi="Arial" w:cs="Arial"/>
          <w:rPrChange w:id="505" w:author="Syed Asad Rahman" w:date="2015-11-06T06:47:00Z">
            <w:rPr>
              <w:rFonts w:ascii="Arial" w:hAnsi="Arial" w:cs="Arial"/>
            </w:rPr>
          </w:rPrChange>
        </w:rPr>
        <w:t>relied upon comparing their ligands directly</w:t>
      </w:r>
      <w:r w:rsidR="00846F70" w:rsidRPr="00902B69">
        <w:rPr>
          <w:rFonts w:ascii="Arial" w:hAnsi="Arial" w:cs="Arial"/>
          <w:rPrChange w:id="506" w:author="Syed Asad Rahman" w:date="2015-11-06T06:47:00Z">
            <w:rPr>
              <w:rFonts w:ascii="Arial" w:hAnsi="Arial" w:cs="Arial"/>
            </w:rPr>
          </w:rPrChange>
        </w:rPr>
        <w:t xml:space="preserve"> </w:t>
      </w:r>
      <w:r w:rsidR="00C70C7C" w:rsidRPr="00902B69">
        <w:rPr>
          <w:rFonts w:ascii="Arial" w:hAnsi="Arial" w:cs="Arial"/>
          <w:rPrChange w:id="507" w:author="Syed Asad Rahman" w:date="2015-11-06T06:47:00Z">
            <w:rPr>
              <w:rFonts w:ascii="Arial" w:hAnsi="Arial" w:cs="Arial"/>
            </w:rPr>
          </w:rPrChange>
        </w:rPr>
        <w:fldChar w:fldCharType="begin"/>
      </w:r>
      <w:r w:rsidR="00E51450" w:rsidRPr="00902B69">
        <w:rPr>
          <w:rFonts w:ascii="Arial" w:hAnsi="Arial" w:cs="Arial"/>
          <w:rPrChange w:id="508" w:author="Syed Asad Rahman" w:date="2015-11-06T06:47:00Z">
            <w:rPr>
              <w:rFonts w:ascii="Arial" w:hAnsi="Arial" w:cs="Arial"/>
            </w:rPr>
          </w:rPrChange>
        </w:rPr>
        <w:instrText xml:space="preserve"> ADDIN PAPERS2_CITATIONS &lt;citation&gt;&lt;uuid&gt;FCB6F4B3-B3AD-4795-B4B2-072F7CA41B77&lt;/uuid&gt;&lt;priority&gt;11&lt;/priority&gt;&lt;publications&gt;&lt;publication&gt;&lt;volume&gt;4&lt;/volume&gt;&lt;publication_date&gt;99200808011200000000222000&lt;/publication_date&gt;&lt;number&gt;8&lt;/number&gt;&lt;doi&gt;10.1371/journal.pcbi.1000142&lt;/doi&gt;&lt;startpage&gt;e1000142&lt;/startpage&gt;&lt;title&gt;Evolutionarily Conserved Substrate Substructures for Automated Annotation of Enzyme Superfamilies&lt;/title&gt;&lt;uuid&gt;0E902012-B2DC-4B80-A5F1-351CB27DABFE&lt;/uuid&gt;&lt;subtype&gt;400&lt;/subtype&gt;&lt;publisher&gt;Public Library of Science&lt;/publisher&gt;&lt;type&gt;400&lt;/type&gt;&lt;url&gt;http://dx.plos.org/10.1371/journal.pcbi.1000142&lt;/url&gt;&lt;bundle&gt;&lt;publication&gt;&lt;publisher&gt;Public Library of Science&lt;/publisher&gt;&lt;title&gt;PLoS Computational Biology&lt;/title&gt;&lt;type&gt;-100&lt;/type&gt;&lt;subtype&gt;-100&lt;/subtype&gt;&lt;uuid&gt;9F632FFD-9B7F-40CD-9872-971B568F2B79&lt;/uuid&gt;&lt;/publication&gt;&lt;/bundle&gt;&lt;authors&gt;&lt;author&gt;&lt;firstName&gt;Ranyee&lt;/firstName&gt;&lt;middleNames&gt;A&lt;/middleNames&gt;&lt;lastName&gt;Chiang&lt;/lastName&gt;&lt;/author&gt;&lt;author&gt;&lt;firstName&gt;Andrej&lt;/firstName&gt;&lt;lastName&gt;Sali&lt;/lastName&gt;&lt;/author&gt;&lt;author&gt;&lt;firstName&gt;Patricia&lt;/firstName&gt;&lt;middleNames&gt;C&lt;/middleNames&gt;&lt;lastName&gt;Babbitt&lt;/lastName&gt;&lt;/author&gt;&lt;/authors&gt;&lt;editors&gt;&lt;author&gt;&lt;firstName&gt;Robert&lt;/firstName&gt;&lt;middleNames&gt;B&lt;/middleNames&gt;&lt;lastName&gt;Russell&lt;/lastName&gt;&lt;/author&gt;&lt;/editors&gt;&lt;/publication&gt;&lt;publication&gt;&lt;uuid&gt;00E4522C-40CC-4D97-B4F1-E4061136FDA3&lt;/uuid&gt;&lt;volume&gt;57&lt;/volume&gt;&lt;doi&gt;10.1002/prot.20277&lt;/doi&gt;&lt;startpage&gt;711&lt;/startpage&gt;&lt;publication_date&gt;99200412011200000000222000&lt;/publication_date&gt;&lt;url&gt;http://onlinelibrary.wiley.com/doi/10.1002/prot.20277/full&lt;/url&gt;&lt;type&gt;400&lt;/type&gt;&lt;title&gt;Enzyme classification by ligand binding&lt;/title&gt;&lt;publisher&gt;Wiley Subscription Services, Inc., A Wiley Company&lt;/publisher&gt;&lt;number&gt;4&lt;/number&gt;&lt;subtype&gt;400&lt;/subtype&gt;&lt;endpage&gt;724&lt;/endpage&gt;&lt;bundle&gt;&lt;publication&gt;&lt;publisher&gt;Wiley Subscription Services, Inc., A Wiley Company&lt;/publisher&gt;&lt;title&gt;Proteins: Structure, Function, and Bioinformatics&lt;/title&gt;&lt;type&gt;-100&lt;/type&gt;&lt;subtype&gt;-100&lt;/subtype&gt;&lt;uuid&gt;B2518660-040D-44A3-BA4C-D01ABB2EB834&lt;/uuid&gt;&lt;/publication&gt;&lt;/bundle&gt;&lt;authors&gt;&lt;author&gt;&lt;firstName&gt;Sergei&lt;/firstName&gt;&lt;lastName&gt;Izrailev&lt;/lastName&gt;&lt;/author&gt;&lt;author&gt;&lt;firstName&gt;Michael&lt;/firstName&gt;&lt;middleNames&gt;A&lt;/middleNames&gt;&lt;lastName&gt;Farnum&lt;/lastName&gt;&lt;/author&gt;&lt;/authors&gt;&lt;/publication&gt;&lt;publication&gt;&lt;volume&gt;347&lt;/volume&gt;&lt;publication_date&gt;99200503001200000000220000&lt;/publication_date&gt;&lt;number&gt;2&lt;/number&gt;&lt;doi&gt;10.1016/j.jmb.2005.01.061&lt;/doi&gt;&lt;startpage&gt;415&lt;/startpage&gt;&lt;title&gt;A Ligand-centric Analysis of the Diversity and Evolution of Protein–Ligand Relationships in E.coli&lt;/title&gt;&lt;uuid&gt;96A8F38C-9F75-4AFD-8885-15A62D84A005&lt;/uuid&gt;&lt;subtype&gt;400&lt;/subtype&gt;&lt;endpage&gt;436&lt;/endpage&gt;&lt;type&gt;400&lt;/type&gt;&lt;url&gt;http://linkinghub.elsevier.com/retrieve/pii/S002228360500118X&lt;/url&gt;&lt;bundle&gt;&lt;publication&gt;&lt;publisher&gt;Elsevier Ltd&lt;/publisher&gt;&lt;title&gt;Journal of molecular biology&lt;/title&gt;&lt;type&gt;-100&lt;/type&gt;&lt;subtype&gt;-100&lt;/subtype&gt;&lt;uuid&gt;FD274AE1-5078-45EF-A2E8-A7A89097335F&lt;/uuid&gt;&lt;/publication&gt;&lt;/bundle&gt;&lt;authors&gt;&lt;author&gt;&lt;firstName&gt;Irene&lt;/firstName&gt;&lt;lastName&gt;Nobeli&lt;/lastName&gt;&lt;/author&gt;&lt;author&gt;&lt;firstName&gt;Ruth&lt;/firstName&gt;&lt;middleNames&gt;V&lt;/middleNames&gt;&lt;lastName&gt;Spriggs&lt;/lastName&gt;&lt;/author&gt;&lt;author&gt;&lt;firstName&gt;Richard&lt;/firstName&gt;&lt;middleNames&gt;A&lt;/middleNames&gt;&lt;lastName&gt;George&lt;/lastName&gt;&lt;/author&gt;&lt;author&gt;&lt;firstName&gt;Janet&lt;/firstName&gt;&lt;middleNames&gt;M&lt;/middleNames&gt;&lt;lastName&gt;Thornton&lt;/lastName&gt;&lt;/author&gt;&lt;/authors&gt;&lt;/publication&gt;&lt;/publications&gt;&lt;cites&gt;&lt;/cites&gt;&lt;/citation&gt;</w:instrText>
      </w:r>
      <w:r w:rsidR="00C70C7C" w:rsidRPr="00902B69">
        <w:rPr>
          <w:rFonts w:ascii="Arial" w:hAnsi="Arial" w:cs="Arial"/>
          <w:rPrChange w:id="509" w:author="Syed Asad Rahman" w:date="2015-11-06T06:47:00Z">
            <w:rPr>
              <w:rFonts w:ascii="Arial" w:hAnsi="Arial" w:cs="Arial"/>
            </w:rPr>
          </w:rPrChange>
        </w:rPr>
        <w:fldChar w:fldCharType="separate"/>
      </w:r>
      <w:r w:rsidR="0003681E" w:rsidRPr="00902B69">
        <w:rPr>
          <w:rFonts w:ascii="Arial" w:hAnsi="Arial" w:cs="Arial"/>
          <w:lang w:val="en-US"/>
          <w:rPrChange w:id="510" w:author="Syed Asad Rahman" w:date="2015-11-06T06:47:00Z">
            <w:rPr>
              <w:rFonts w:ascii="Arial" w:hAnsi="Arial" w:cs="Arial"/>
              <w:lang w:val="en-US"/>
            </w:rPr>
          </w:rPrChange>
        </w:rPr>
        <w:t xml:space="preserve">(Chiang </w:t>
      </w:r>
      <w:r w:rsidR="0003681E" w:rsidRPr="00902B69">
        <w:rPr>
          <w:rFonts w:ascii="Arial" w:hAnsi="Arial" w:cs="Arial"/>
          <w:i/>
          <w:iCs/>
          <w:lang w:val="en-US"/>
          <w:rPrChange w:id="511" w:author="Syed Asad Rahman" w:date="2015-11-06T06:47:00Z">
            <w:rPr>
              <w:rFonts w:ascii="Arial" w:hAnsi="Arial" w:cs="Arial"/>
              <w:i/>
              <w:iCs/>
              <w:lang w:val="en-US"/>
            </w:rPr>
          </w:rPrChange>
        </w:rPr>
        <w:t>et al.</w:t>
      </w:r>
      <w:r w:rsidR="0003681E" w:rsidRPr="00902B69">
        <w:rPr>
          <w:rFonts w:ascii="Arial" w:hAnsi="Arial" w:cs="Arial"/>
          <w:lang w:val="en-US"/>
          <w:rPrChange w:id="512" w:author="Syed Asad Rahman" w:date="2015-11-06T06:47:00Z">
            <w:rPr>
              <w:rFonts w:ascii="Arial" w:hAnsi="Arial" w:cs="Arial"/>
              <w:lang w:val="en-US"/>
            </w:rPr>
          </w:rPrChange>
        </w:rPr>
        <w:t xml:space="preserve">, 2008; Izrailev and Farnum, 2004; Nobeli </w:t>
      </w:r>
      <w:r w:rsidR="0003681E" w:rsidRPr="00902B69">
        <w:rPr>
          <w:rFonts w:ascii="Arial" w:hAnsi="Arial" w:cs="Arial"/>
          <w:i/>
          <w:iCs/>
          <w:lang w:val="en-US"/>
          <w:rPrChange w:id="513" w:author="Syed Asad Rahman" w:date="2015-11-06T06:47:00Z">
            <w:rPr>
              <w:rFonts w:ascii="Arial" w:hAnsi="Arial" w:cs="Arial"/>
              <w:i/>
              <w:iCs/>
              <w:lang w:val="en-US"/>
            </w:rPr>
          </w:rPrChange>
        </w:rPr>
        <w:t>et al.</w:t>
      </w:r>
      <w:r w:rsidR="0003681E" w:rsidRPr="00902B69">
        <w:rPr>
          <w:rFonts w:ascii="Arial" w:hAnsi="Arial" w:cs="Arial"/>
          <w:lang w:val="en-US"/>
          <w:rPrChange w:id="514" w:author="Syed Asad Rahman" w:date="2015-11-06T06:47:00Z">
            <w:rPr>
              <w:rFonts w:ascii="Arial" w:hAnsi="Arial" w:cs="Arial"/>
              <w:lang w:val="en-US"/>
            </w:rPr>
          </w:rPrChange>
        </w:rPr>
        <w:t>, 2005)</w:t>
      </w:r>
      <w:r w:rsidR="00C70C7C" w:rsidRPr="00902B69">
        <w:rPr>
          <w:rFonts w:ascii="Arial" w:hAnsi="Arial" w:cs="Arial"/>
          <w:rPrChange w:id="515" w:author="Syed Asad Rahman" w:date="2015-11-06T06:47:00Z">
            <w:rPr>
              <w:rFonts w:ascii="Arial" w:hAnsi="Arial" w:cs="Arial"/>
            </w:rPr>
          </w:rPrChange>
        </w:rPr>
        <w:fldChar w:fldCharType="end"/>
      </w:r>
      <w:ins w:id="516" w:author="Syed Asad Rahman" w:date="2015-11-05T12:58:00Z">
        <w:r w:rsidR="00327BF8" w:rsidRPr="00902B69">
          <w:rPr>
            <w:rFonts w:ascii="Arial" w:hAnsi="Arial" w:cs="Arial"/>
            <w:rPrChange w:id="517" w:author="Syed Asad Rahman" w:date="2015-11-06T06:47:00Z">
              <w:rPr>
                <w:rFonts w:ascii="Arial" w:hAnsi="Arial" w:cs="Arial"/>
              </w:rPr>
            </w:rPrChange>
          </w:rPr>
          <w:t>.</w:t>
        </w:r>
      </w:ins>
      <w:del w:id="518" w:author="Syed Asad Rahman" w:date="2015-11-05T12:58:00Z">
        <w:r w:rsidR="00846F70" w:rsidRPr="00902B69" w:rsidDel="00327BF8">
          <w:rPr>
            <w:rFonts w:ascii="Arial" w:hAnsi="Arial" w:cs="Arial"/>
            <w:rPrChange w:id="519" w:author="Syed Asad Rahman" w:date="2015-11-06T06:47:00Z">
              <w:rPr>
                <w:rFonts w:ascii="Arial" w:hAnsi="Arial" w:cs="Arial"/>
              </w:rPr>
            </w:rPrChange>
          </w:rPr>
          <w:delText>,</w:delText>
        </w:r>
      </w:del>
      <w:r w:rsidRPr="00902B69">
        <w:rPr>
          <w:rFonts w:ascii="Arial" w:hAnsi="Arial" w:cs="Arial"/>
          <w:rPrChange w:id="520" w:author="Syed Asad Rahman" w:date="2015-11-06T06:47:00Z">
            <w:rPr>
              <w:rFonts w:ascii="Arial" w:hAnsi="Arial" w:cs="Arial"/>
            </w:rPr>
          </w:rPrChange>
        </w:rPr>
        <w:t xml:space="preserve"> </w:t>
      </w:r>
      <w:ins w:id="521" w:author="Syed Asad Rahman" w:date="2015-11-05T12:58:00Z">
        <w:r w:rsidR="00327BF8" w:rsidRPr="00902B69">
          <w:rPr>
            <w:rFonts w:ascii="Arial" w:hAnsi="Arial" w:cs="Arial"/>
            <w:rPrChange w:id="522" w:author="Syed Asad Rahman" w:date="2015-11-06T06:47:00Z">
              <w:rPr>
                <w:rFonts w:ascii="Arial" w:hAnsi="Arial" w:cs="Arial"/>
              </w:rPr>
            </w:rPrChange>
          </w:rPr>
          <w:t>Th</w:t>
        </w:r>
      </w:ins>
      <w:del w:id="523" w:author="Syed Asad Rahman" w:date="2015-11-05T12:58:00Z">
        <w:r w:rsidRPr="00902B69" w:rsidDel="00327BF8">
          <w:rPr>
            <w:rFonts w:ascii="Arial" w:hAnsi="Arial" w:cs="Arial"/>
            <w:rPrChange w:id="524" w:author="Syed Asad Rahman" w:date="2015-11-06T06:47:00Z">
              <w:rPr>
                <w:rFonts w:ascii="Arial" w:hAnsi="Arial" w:cs="Arial"/>
              </w:rPr>
            </w:rPrChange>
          </w:rPr>
          <w:delText>th</w:delText>
        </w:r>
      </w:del>
      <w:r w:rsidRPr="00902B69">
        <w:rPr>
          <w:rFonts w:ascii="Arial" w:hAnsi="Arial" w:cs="Arial"/>
          <w:rPrChange w:id="525" w:author="Syed Asad Rahman" w:date="2015-11-06T06:47:00Z">
            <w:rPr>
              <w:rFonts w:ascii="Arial" w:hAnsi="Arial" w:cs="Arial"/>
            </w:rPr>
          </w:rPrChange>
        </w:rPr>
        <w:t xml:space="preserve">erefore methods had to be extended in order to account for the transformation between two or more molecules. </w:t>
      </w:r>
      <w:r w:rsidR="009D181C" w:rsidRPr="00902B69">
        <w:rPr>
          <w:rFonts w:ascii="Arial" w:hAnsi="Arial" w:cs="Arial"/>
          <w:color w:val="382A20"/>
          <w:rPrChange w:id="526" w:author="Syed Asad Rahman" w:date="2015-11-06T06:47:00Z">
            <w:rPr>
              <w:rFonts w:ascii="Arial" w:hAnsi="Arial" w:cs="Arial"/>
              <w:color w:val="382A20"/>
            </w:rPr>
          </w:rPrChange>
        </w:rPr>
        <w:t xml:space="preserve">Comparing and finding similar reactions and </w:t>
      </w:r>
      <w:r w:rsidR="0004478E" w:rsidRPr="00902B69">
        <w:rPr>
          <w:rFonts w:ascii="Arial" w:hAnsi="Arial" w:cs="Arial"/>
          <w:color w:val="382A20"/>
          <w:rPrChange w:id="527" w:author="Syed Asad Rahman" w:date="2015-11-06T06:47:00Z">
            <w:rPr>
              <w:rFonts w:ascii="Arial" w:hAnsi="Arial" w:cs="Arial"/>
              <w:color w:val="382A20"/>
            </w:rPr>
          </w:rPrChange>
        </w:rPr>
        <w:t xml:space="preserve">linking them to their </w:t>
      </w:r>
      <w:r w:rsidR="009D181C" w:rsidRPr="00902B69">
        <w:rPr>
          <w:rFonts w:ascii="Arial" w:hAnsi="Arial" w:cs="Arial"/>
          <w:color w:val="382A20"/>
          <w:rPrChange w:id="528" w:author="Syed Asad Rahman" w:date="2015-11-06T06:47:00Z">
            <w:rPr>
              <w:rFonts w:ascii="Arial" w:hAnsi="Arial" w:cs="Arial"/>
              <w:color w:val="382A20"/>
            </w:rPr>
          </w:rPrChange>
        </w:rPr>
        <w:t xml:space="preserve">corresponding enzymes </w:t>
      </w:r>
      <w:r w:rsidR="0004478E" w:rsidRPr="00902B69">
        <w:rPr>
          <w:rFonts w:ascii="Arial" w:hAnsi="Arial" w:cs="Arial"/>
          <w:color w:val="382A20"/>
          <w:rPrChange w:id="529" w:author="Syed Asad Rahman" w:date="2015-11-06T06:47:00Z">
            <w:rPr>
              <w:rFonts w:ascii="Arial" w:hAnsi="Arial" w:cs="Arial"/>
              <w:color w:val="382A20"/>
            </w:rPr>
          </w:rPrChange>
        </w:rPr>
        <w:t>and</w:t>
      </w:r>
      <w:r w:rsidR="009D181C" w:rsidRPr="00902B69">
        <w:rPr>
          <w:rFonts w:ascii="Arial" w:hAnsi="Arial" w:cs="Arial"/>
          <w:color w:val="382A20"/>
          <w:rPrChange w:id="530" w:author="Syed Asad Rahman" w:date="2015-11-06T06:47:00Z">
            <w:rPr>
              <w:rFonts w:ascii="Arial" w:hAnsi="Arial" w:cs="Arial"/>
              <w:color w:val="382A20"/>
            </w:rPr>
          </w:rPrChange>
        </w:rPr>
        <w:t xml:space="preserve"> chemical changes</w:t>
      </w:r>
      <w:r w:rsidR="00727E05" w:rsidRPr="00902B69">
        <w:rPr>
          <w:rFonts w:ascii="Arial" w:hAnsi="Arial" w:cs="Arial"/>
          <w:color w:val="382A20"/>
          <w:rPrChange w:id="531" w:author="Syed Asad Rahman" w:date="2015-11-06T06:47:00Z">
            <w:rPr>
              <w:rFonts w:ascii="Arial" w:hAnsi="Arial" w:cs="Arial"/>
              <w:color w:val="382A20"/>
            </w:rPr>
          </w:rPrChange>
        </w:rPr>
        <w:t xml:space="preserve"> (similar bond changes, reaction </w:t>
      </w:r>
      <w:r w:rsidR="00BB15FD" w:rsidRPr="00902B69">
        <w:rPr>
          <w:rFonts w:ascii="Arial" w:hAnsi="Arial" w:cs="Arial"/>
          <w:color w:val="382A20"/>
          <w:rPrChange w:id="532" w:author="Syed Asad Rahman" w:date="2015-11-06T06:47:00Z">
            <w:rPr>
              <w:rFonts w:ascii="Arial" w:hAnsi="Arial" w:cs="Arial"/>
              <w:color w:val="382A20"/>
            </w:rPr>
          </w:rPrChange>
        </w:rPr>
        <w:t>centres</w:t>
      </w:r>
      <w:r w:rsidR="00727E05" w:rsidRPr="00902B69">
        <w:rPr>
          <w:rFonts w:ascii="Arial" w:hAnsi="Arial" w:cs="Arial"/>
          <w:color w:val="382A20"/>
          <w:rPrChange w:id="533" w:author="Syed Asad Rahman" w:date="2015-11-06T06:47:00Z">
            <w:rPr>
              <w:rFonts w:ascii="Arial" w:hAnsi="Arial" w:cs="Arial"/>
              <w:color w:val="382A20"/>
            </w:rPr>
          </w:rPrChange>
        </w:rPr>
        <w:t xml:space="preserve"> or substructure</w:t>
      </w:r>
      <w:r w:rsidR="00BB15FD" w:rsidRPr="00902B69">
        <w:rPr>
          <w:rFonts w:ascii="Arial" w:hAnsi="Arial" w:cs="Arial"/>
          <w:color w:val="382A20"/>
          <w:rPrChange w:id="534" w:author="Syed Asad Rahman" w:date="2015-11-06T06:47:00Z">
            <w:rPr>
              <w:rFonts w:ascii="Arial" w:hAnsi="Arial" w:cs="Arial"/>
              <w:color w:val="382A20"/>
            </w:rPr>
          </w:rPrChange>
        </w:rPr>
        <w:t>s</w:t>
      </w:r>
      <w:r w:rsidR="00727E05" w:rsidRPr="00902B69">
        <w:rPr>
          <w:rFonts w:ascii="Arial" w:hAnsi="Arial" w:cs="Arial"/>
          <w:color w:val="382A20"/>
          <w:rPrChange w:id="535" w:author="Syed Asad Rahman" w:date="2015-11-06T06:47:00Z">
            <w:rPr>
              <w:rFonts w:ascii="Arial" w:hAnsi="Arial" w:cs="Arial"/>
              <w:color w:val="382A20"/>
            </w:rPr>
          </w:rPrChange>
        </w:rPr>
        <w:t>)</w:t>
      </w:r>
      <w:r w:rsidR="009D181C" w:rsidRPr="00902B69">
        <w:rPr>
          <w:rFonts w:ascii="Arial" w:hAnsi="Arial" w:cs="Arial"/>
          <w:color w:val="382A20"/>
          <w:rPrChange w:id="536" w:author="Syed Asad Rahman" w:date="2015-11-06T06:47:00Z">
            <w:rPr>
              <w:rFonts w:ascii="Arial" w:hAnsi="Arial" w:cs="Arial"/>
              <w:color w:val="382A20"/>
            </w:rPr>
          </w:rPrChange>
        </w:rPr>
        <w:t xml:space="preserve"> helps enrich knowledge of enzyme superfamilies</w:t>
      </w:r>
      <w:r w:rsidR="00A4733C" w:rsidRPr="00902B69">
        <w:rPr>
          <w:rFonts w:ascii="Arial" w:hAnsi="Arial" w:cs="Arial"/>
          <w:color w:val="382A20"/>
          <w:rPrChange w:id="537" w:author="Syed Asad Rahman" w:date="2015-11-06T06:47:00Z">
            <w:rPr>
              <w:rFonts w:ascii="Arial" w:hAnsi="Arial" w:cs="Arial"/>
              <w:color w:val="382A20"/>
            </w:rPr>
          </w:rPrChange>
        </w:rPr>
        <w:t xml:space="preserve"> </w:t>
      </w:r>
      <w:r w:rsidR="009E12B5" w:rsidRPr="00902B69">
        <w:rPr>
          <w:rFonts w:ascii="Arial" w:hAnsi="Arial" w:cs="Arial"/>
          <w:color w:val="382A20"/>
          <w:rPrChange w:id="538" w:author="Syed Asad Rahman" w:date="2015-11-06T06:47:00Z">
            <w:rPr>
              <w:rFonts w:ascii="Arial" w:hAnsi="Arial" w:cs="Arial"/>
              <w:color w:val="382A20"/>
            </w:rPr>
          </w:rPrChange>
        </w:rPr>
        <w:fldChar w:fldCharType="begin"/>
      </w:r>
      <w:r w:rsidR="00E51450" w:rsidRPr="00902B69">
        <w:rPr>
          <w:rFonts w:ascii="Arial" w:hAnsi="Arial" w:cs="Arial"/>
          <w:color w:val="382A20"/>
          <w:rPrChange w:id="539" w:author="Syed Asad Rahman" w:date="2015-11-06T06:47:00Z">
            <w:rPr>
              <w:rFonts w:ascii="Arial" w:hAnsi="Arial" w:cs="Arial"/>
              <w:color w:val="382A20"/>
            </w:rPr>
          </w:rPrChange>
        </w:rPr>
        <w:instrText xml:space="preserve"> ADDIN PAPERS2_CITATIONS &lt;citation&gt;&lt;uuid&gt;0B443797-C55F-4B14-B179-D4D9D1A59425&lt;/uuid&gt;&lt;priority&gt;0&lt;/priority&gt;&lt;publications&gt;&lt;publication&gt;&lt;uuid&gt;68A16F05-A2C1-427A-8E3E-FCF05F832B72&lt;/uuid&gt;&lt;volume&gt;42&lt;/volume&gt;&lt;doi&gt;10.1093/nar/gkt1130&lt;/doi&gt;&lt;startpage&gt;D521&lt;/startpage&gt;&lt;publication_date&gt;99201401001200000000220000&lt;/publication_date&gt;&lt;url&gt;http://nar.oxfordjournals.org/content/42/D1/D521.full&lt;/url&gt;&lt;type&gt;400&lt;/type&gt;&lt;title&gt;The Structure-Function Linkage Database.&lt;/title&gt;&lt;publisher&gt;Oxford University Press&lt;/publisher&gt;&lt;institution&gt;Department of Bioengineering and Therapeutic Sciences, University of California, San Francisco, San Francisco, CA 94158, USA, Universidad Andres Bello, Center for Bioinformatics and Integrative Biology, Facultad de Ciencias Biologicas, Santiago 8370146, Chile, Nodality, Inc., South San Francisco, CA 94080, USA, Department of Electrical and Computer Engineering, College of Engineering, Boston University, Boston, MA 02215, USA, Department of Chemical Engineering, Massachusetts Institute of Technology, Cambridge, MA 02139, USA, Department of Pharmaceutical Chemistry, School of Pharmacy, University of California, San Francisco, San Francisco, CA 94158, USA, Center for Bioinformatics (ZBH), University of Hamburg, Hamburg 20146, Germany, Department of Chemistry and Biochemistry, Montana State University, Bozeman, MT 59717, USA, School of Medicine, University of California, San Francisco, San Francisco, CA 94143, USA, UC Berkeley - UCSF Graduate Program in Bioengineering, University of California, San Francisco, CA 94158 and Berkeley, CA 94720, USA and California Institute for Quantitative Biosciences, University of California, San Francisco, San Francisco, CA 94158, USA.&lt;/institution&gt;&lt;number&gt;Database issue&lt;/number&gt;&lt;subtype&gt;400&lt;/subtype&gt;&lt;endpage&gt;30&lt;/endpage&gt;&lt;bundle&gt;&lt;publication&gt;&lt;publisher&gt;Oxford University Press&lt;/publisher&gt;&lt;title&gt;Nucleic acids research&lt;/title&gt;&lt;type&gt;-100&lt;/type&gt;&lt;subtype&gt;-100&lt;/subtype&gt;&lt;uuid&gt;A5FF8C30-D6EC-4E11-B17D-4C712FFE2899&lt;/uuid&gt;&lt;/publication&gt;&lt;/bundle&gt;&lt;authors&gt;&lt;author&gt;&lt;firstName&gt;Eyal&lt;/firstName&gt;&lt;lastName&gt;Akiva&lt;/lastName&gt;&lt;/author&gt;&lt;author&gt;&lt;firstName&gt;Shoshana&lt;/firstName&gt;&lt;lastName&gt;Brown&lt;/lastName&gt;&lt;/author&gt;&lt;author&gt;&lt;firstName&gt;Daniel&lt;/firstName&gt;&lt;middleNames&gt;E&lt;/middleNames&gt;&lt;lastName&gt;Almonacid&lt;/lastName&gt;&lt;/author&gt;&lt;author&gt;&lt;firstName&gt;Alan&lt;/firstName&gt;&lt;middleNames&gt;E&lt;/middleNames&gt;&lt;lastName&gt;Barber&lt;/lastName&gt;&lt;/author&gt;&lt;author&gt;&lt;firstName&gt;Ashley&lt;/firstName&gt;&lt;middleNames&gt;F&lt;/middleNames&gt;&lt;lastName&gt;Custer&lt;/lastName&gt;&lt;/author&gt;&lt;author&gt;&lt;firstName&gt;Michael&lt;/firstName&gt;&lt;middleNames&gt;A&lt;/middleNames&gt;&lt;lastName&gt;Hicks&lt;/lastName&gt;&lt;/author&gt;&lt;author&gt;&lt;firstName&gt;Conrad&lt;/firstName&gt;&lt;middleNames&gt;C&lt;/middleNames&gt;&lt;lastName&gt;Huang&lt;/lastName&gt;&lt;/author&gt;&lt;author&gt;&lt;firstName&gt;Florian&lt;/firstName&gt;&lt;lastName&gt;Lauck&lt;/lastName&gt;&lt;/author&gt;&lt;author&gt;&lt;firstName&gt;Susan&lt;/firstName&gt;&lt;middleNames&gt;T&lt;/middleNames&gt;&lt;lastName&gt;Mashiyama&lt;/lastName&gt;&lt;/author&gt;&lt;author&gt;&lt;firstName&gt;Elaine&lt;/firstName&gt;&lt;middleNames&gt;C&lt;/middleNames&gt;&lt;lastName&gt;Meng&lt;/lastName&gt;&lt;/author&gt;&lt;author&gt;&lt;firstName&gt;David&lt;/firstName&gt;&lt;lastName&gt;Mischel&lt;/lastName&gt;&lt;/author&gt;&lt;author&gt;&lt;firstName&gt;John&lt;/firstName&gt;&lt;middleNames&gt;H&lt;/middleNames&gt;&lt;lastName&gt;Morris&lt;/lastName&gt;&lt;/author&gt;&lt;author&gt;&lt;firstName&gt;Sunil&lt;/firstName&gt;&lt;lastName&gt;Ojha&lt;/lastName&gt;&lt;/author&gt;&lt;author&gt;&lt;firstName&gt;Alexandra&lt;/firstName&gt;&lt;middleNames&gt;M&lt;/middleNames&gt;&lt;lastName&gt;Schnoes&lt;/lastName&gt;&lt;/author&gt;&lt;author&gt;&lt;firstName&gt;Doug&lt;/firstName&gt;&lt;lastName&gt;Stryke&lt;/lastName&gt;&lt;/author&gt;&lt;author&gt;&lt;firstName&gt;Jeffrey&lt;/firstName&gt;&lt;middleNames&gt;M&lt;/middleNames&gt;&lt;lastName&gt;Yunes&lt;/lastName&gt;&lt;/author&gt;&lt;author&gt;&lt;firstName&gt;Thomas&lt;/firstName&gt;&lt;middleNames&gt;E&lt;/middleNames&gt;&lt;lastName&gt;Ferrin&lt;/lastName&gt;&lt;/author&gt;&lt;author&gt;&lt;firstName&gt;Gemma&lt;/firstName&gt;&lt;middleNames&gt;L&lt;/middleNames&gt;&lt;lastName&gt;Holliday&lt;/lastName&gt;&lt;/author&gt;&lt;author&gt;&lt;firstName&gt;Patricia&lt;/firstName&gt;&lt;middleNames&gt;C&lt;/middleNames&gt;&lt;lastName&gt;Babbitt&lt;/lastName&gt;&lt;/author&gt;&lt;/authors&gt;&lt;/publication&gt;&lt;/publications&gt;&lt;cites&gt;&lt;/cites&gt;&lt;/citation&gt;</w:instrText>
      </w:r>
      <w:r w:rsidR="009E12B5" w:rsidRPr="00902B69">
        <w:rPr>
          <w:rFonts w:ascii="Arial" w:hAnsi="Arial" w:cs="Arial"/>
          <w:color w:val="382A20"/>
          <w:rPrChange w:id="540" w:author="Syed Asad Rahman" w:date="2015-11-06T06:47:00Z">
            <w:rPr>
              <w:rFonts w:ascii="Arial" w:hAnsi="Arial" w:cs="Arial"/>
              <w:color w:val="382A20"/>
            </w:rPr>
          </w:rPrChange>
        </w:rPr>
        <w:fldChar w:fldCharType="separate"/>
      </w:r>
      <w:r w:rsidR="0003681E" w:rsidRPr="00902B69">
        <w:rPr>
          <w:rFonts w:ascii="Arial" w:hAnsi="Arial" w:cs="Arial"/>
          <w:lang w:val="en-US"/>
          <w:rPrChange w:id="541" w:author="Syed Asad Rahman" w:date="2015-11-06T06:47:00Z">
            <w:rPr>
              <w:rFonts w:ascii="Arial" w:hAnsi="Arial" w:cs="Arial"/>
              <w:lang w:val="en-US"/>
            </w:rPr>
          </w:rPrChange>
        </w:rPr>
        <w:t xml:space="preserve">(Akiva </w:t>
      </w:r>
      <w:r w:rsidR="0003681E" w:rsidRPr="00902B69">
        <w:rPr>
          <w:rFonts w:ascii="Arial" w:hAnsi="Arial" w:cs="Arial"/>
          <w:i/>
          <w:iCs/>
          <w:lang w:val="en-US"/>
          <w:rPrChange w:id="542" w:author="Syed Asad Rahman" w:date="2015-11-06T06:47:00Z">
            <w:rPr>
              <w:rFonts w:ascii="Arial" w:hAnsi="Arial" w:cs="Arial"/>
              <w:i/>
              <w:iCs/>
              <w:lang w:val="en-US"/>
            </w:rPr>
          </w:rPrChange>
        </w:rPr>
        <w:t>et al.</w:t>
      </w:r>
      <w:r w:rsidR="0003681E" w:rsidRPr="00902B69">
        <w:rPr>
          <w:rFonts w:ascii="Arial" w:hAnsi="Arial" w:cs="Arial"/>
          <w:lang w:val="en-US"/>
          <w:rPrChange w:id="543" w:author="Syed Asad Rahman" w:date="2015-11-06T06:47:00Z">
            <w:rPr>
              <w:rFonts w:ascii="Arial" w:hAnsi="Arial" w:cs="Arial"/>
              <w:lang w:val="en-US"/>
            </w:rPr>
          </w:rPrChange>
        </w:rPr>
        <w:t>, 2014)</w:t>
      </w:r>
      <w:r w:rsidR="009E12B5" w:rsidRPr="00902B69">
        <w:rPr>
          <w:rFonts w:ascii="Arial" w:hAnsi="Arial" w:cs="Arial"/>
          <w:color w:val="382A20"/>
          <w:rPrChange w:id="544" w:author="Syed Asad Rahman" w:date="2015-11-06T06:47:00Z">
            <w:rPr>
              <w:rFonts w:ascii="Arial" w:hAnsi="Arial" w:cs="Arial"/>
              <w:color w:val="382A20"/>
            </w:rPr>
          </w:rPrChange>
        </w:rPr>
        <w:fldChar w:fldCharType="end"/>
      </w:r>
      <w:r w:rsidR="009D181C" w:rsidRPr="00902B69">
        <w:rPr>
          <w:rFonts w:ascii="Arial" w:hAnsi="Arial" w:cs="Arial"/>
          <w:color w:val="382A20"/>
          <w:rPrChange w:id="545" w:author="Syed Asad Rahman" w:date="2015-11-06T06:47:00Z">
            <w:rPr>
              <w:rFonts w:ascii="Arial" w:hAnsi="Arial" w:cs="Arial"/>
              <w:color w:val="382A20"/>
            </w:rPr>
          </w:rPrChange>
        </w:rPr>
        <w:t xml:space="preserve"> </w:t>
      </w:r>
      <w:del w:id="546" w:author="Syed Asad Rahman" w:date="2015-11-05T12:59:00Z">
        <w:r w:rsidR="009D181C" w:rsidRPr="00902B69" w:rsidDel="00327BF8">
          <w:rPr>
            <w:rFonts w:ascii="Arial" w:hAnsi="Arial" w:cs="Arial"/>
            <w:color w:val="382A20"/>
            <w:rPrChange w:id="547" w:author="Syed Asad Rahman" w:date="2015-11-06T06:47:00Z">
              <w:rPr>
                <w:rFonts w:ascii="Arial" w:hAnsi="Arial" w:cs="Arial"/>
                <w:color w:val="382A20"/>
              </w:rPr>
            </w:rPrChange>
          </w:rPr>
          <w:delText xml:space="preserve">or </w:delText>
        </w:r>
      </w:del>
      <w:ins w:id="548" w:author="Syed Asad Rahman" w:date="2015-11-05T12:59:00Z">
        <w:r w:rsidR="00327BF8" w:rsidRPr="00902B69">
          <w:rPr>
            <w:rFonts w:ascii="Arial" w:hAnsi="Arial" w:cs="Arial"/>
            <w:color w:val="382A20"/>
            <w:rPrChange w:id="549" w:author="Syed Asad Rahman" w:date="2015-11-06T06:47:00Z">
              <w:rPr>
                <w:rFonts w:ascii="Arial" w:hAnsi="Arial" w:cs="Arial"/>
                <w:color w:val="382A20"/>
              </w:rPr>
            </w:rPrChange>
          </w:rPr>
          <w:t xml:space="preserve">and understanding </w:t>
        </w:r>
      </w:ins>
      <w:r w:rsidR="00BB15FD" w:rsidRPr="00902B69">
        <w:rPr>
          <w:rFonts w:ascii="Arial" w:hAnsi="Arial" w:cs="Arial"/>
          <w:color w:val="382A20"/>
          <w:rPrChange w:id="550" w:author="Syed Asad Rahman" w:date="2015-11-06T06:47:00Z">
            <w:rPr>
              <w:rFonts w:ascii="Arial" w:hAnsi="Arial" w:cs="Arial"/>
              <w:color w:val="382A20"/>
            </w:rPr>
          </w:rPrChange>
        </w:rPr>
        <w:t xml:space="preserve">the </w:t>
      </w:r>
      <w:r w:rsidR="009D181C" w:rsidRPr="00902B69">
        <w:rPr>
          <w:rFonts w:ascii="Arial" w:hAnsi="Arial" w:cs="Arial"/>
          <w:color w:val="382A20"/>
          <w:rPrChange w:id="551" w:author="Syed Asad Rahman" w:date="2015-11-06T06:47:00Z">
            <w:rPr>
              <w:rFonts w:ascii="Arial" w:hAnsi="Arial" w:cs="Arial"/>
              <w:color w:val="382A20"/>
            </w:rPr>
          </w:rPrChange>
        </w:rPr>
        <w:t>evolution of enzymes</w:t>
      </w:r>
      <w:r w:rsidR="00996169" w:rsidRPr="00902B69">
        <w:rPr>
          <w:rFonts w:ascii="Arial" w:hAnsi="Arial" w:cs="Arial"/>
          <w:color w:val="382A20"/>
          <w:rPrChange w:id="552" w:author="Syed Asad Rahman" w:date="2015-11-06T06:47:00Z">
            <w:rPr>
              <w:rFonts w:ascii="Arial" w:hAnsi="Arial" w:cs="Arial"/>
              <w:color w:val="382A20"/>
            </w:rPr>
          </w:rPrChange>
        </w:rPr>
        <w:t xml:space="preserve"> </w:t>
      </w:r>
      <w:r w:rsidR="006E7C65" w:rsidRPr="00902B69">
        <w:rPr>
          <w:rFonts w:ascii="Arial" w:hAnsi="Arial" w:cs="Arial"/>
          <w:color w:val="382A20"/>
          <w:rPrChange w:id="553" w:author="Syed Asad Rahman" w:date="2015-11-06T06:47:00Z">
            <w:rPr>
              <w:rFonts w:ascii="Arial" w:hAnsi="Arial" w:cs="Arial"/>
              <w:color w:val="382A20"/>
            </w:rPr>
          </w:rPrChange>
        </w:rPr>
        <w:fldChar w:fldCharType="begin"/>
      </w:r>
      <w:r w:rsidR="00E51450" w:rsidRPr="00902B69">
        <w:rPr>
          <w:rFonts w:ascii="Arial" w:hAnsi="Arial" w:cs="Arial"/>
          <w:color w:val="382A20"/>
          <w:rPrChange w:id="554" w:author="Syed Asad Rahman" w:date="2015-11-06T06:47:00Z">
            <w:rPr>
              <w:rFonts w:ascii="Arial" w:hAnsi="Arial" w:cs="Arial"/>
              <w:color w:val="382A20"/>
            </w:rPr>
          </w:rPrChange>
        </w:rPr>
        <w:instrText xml:space="preserve"> ADDIN PAPERS2_CITATIONS &lt;citation&gt;&lt;uuid&gt;0405B87D-272B-462B-A441-A001EAFBC8CD&lt;/uuid&gt;&lt;priority&gt;11&lt;/priority&gt;&lt;publications&gt;&lt;publication&gt;&lt;uuid&gt;C0F9DE13-458A-4737-B370-D91D2B269BA7&lt;/uuid&gt;&lt;volume&gt;109&lt;/volume&gt;&lt;accepted_date&gt;99201504171200000000222000&lt;/accepted_date&gt;&lt;doi&gt;10.1016/j.bpj.2015.04.020&lt;/doi&gt;&lt;startpage&gt;1082&lt;/startpage&gt;&lt;revision_date&gt;99201504161200000000222000&lt;/revision_date&gt;&lt;publication_date&gt;99201509001200000000220000&lt;/publication_date&gt;&lt;url&gt;http://linkinghub.elsevier.com/retrieve/pii/S0006349515004002&lt;/url&gt;&lt;citekey&gt;MartinezCuesta:2015ba&lt;/citekey&gt;&lt;type&gt;400&lt;/type&gt;&lt;title&gt;The Classification and Evolution of Enzyme Function&lt;/title&gt;&lt;submission_date&gt;99201503091200000000222000&lt;/submission_date&gt;&lt;number&gt;6&lt;/number&gt;&lt;institution&gt;European Molecular Biology Laboratory, European Bioinformatics Institute EMBL-EBI, Wellcome Trust Genome Campus, Hinxton, Cambridge, United Kingdom.&lt;/institution&gt;&lt;subtype&gt;400&lt;/subtype&gt;&lt;endpage&gt;1086&lt;/endpage&gt;&lt;bundle&gt;&lt;publication&gt;&lt;title&gt;Biophysical journal&lt;/title&gt;&lt;type&gt;-100&lt;/type&gt;&lt;subtype&gt;-100&lt;/subtype&gt;&lt;uuid&gt;064C11E2-D353-4B3C-8B75-330DD64056E1&lt;/uuid&gt;&lt;/publication&gt;&lt;/bundle&gt;&lt;authors&gt;&lt;author&gt;&lt;firstName&gt;Sergio&lt;/firstName&gt;&lt;lastName&gt;Martínez Cuesta&lt;/lastName&gt;&lt;/author&gt;&lt;author&gt;&lt;firstName&gt;Syed&lt;/firstName&gt;&lt;middleNames&gt;Asad&lt;/middleNames&gt;&lt;lastName&gt;Rahman&lt;/lastName&gt;&lt;/author&gt;&lt;author&gt;&lt;firstName&gt;Nicholas&lt;/firstName&gt;&lt;lastName&gt;Furnham&lt;/lastName&gt;&lt;/author&gt;&lt;author&gt;&lt;firstName&gt;Janet&lt;/firstName&gt;&lt;middleNames&gt;M&lt;/middleNames&gt;&lt;lastName&gt;Thornton&lt;/lastName&gt;&lt;/author&gt;&lt;/authors&gt;&lt;/publication&gt;&lt;publication&gt;&lt;uuid&gt;59795D66-6709-4B2C-B9EB-AA73F295FEB9&lt;/uuid&gt;&lt;volume&gt;Chapter 2&lt;/volume&gt;&lt;doi&gt;10.1002/0471250953.bi0210s13&lt;/doi&gt;&lt;startpage&gt;Unit 2.10&lt;/startpage&gt;&lt;publication_date&gt;99200208001200000000220000&lt;/publication_date&gt;&lt;url&gt;http://eutils.ncbi.nlm.nih.gov/entrez/eutils/elink.fcgi?dbfrom=pubmed&amp;amp;id=18428763&amp;amp;retmode=ref&amp;amp;cmd=prlinks&lt;/url&gt;&lt;type&gt;0&lt;/type&gt;&lt;title&gt;Using the Structure-Function Linkage Database to Characterize Functional Domains in Enzymes&lt;/title&gt;&lt;publisher&gt;John Wiley &amp;amp; Sons, Inc.&lt;/publisher&gt;&lt;location&gt;200,9,37.7914220,-122.3962030&lt;/location&gt;&lt;institution&gt;University of California, San Francisco, San Francisco, California, USA.&lt;/institution&gt;&lt;number&gt;&lt;/number&gt;&lt;subtype&gt;0&lt;/subtype&gt;&lt;place&gt;Hoboken, NJ, USA&lt;/place&gt;&lt;endpage&gt;Un10&lt;/endpage&gt;&lt;authors&gt;&lt;author&gt;&lt;firstName&gt;Shoshana&lt;/firstName&gt;&lt;lastName&gt;Brown&lt;/lastName&gt;&lt;/author&gt;&lt;author&gt;&lt;firstName&gt;Patricia&lt;/firstName&gt;&lt;lastName&gt;Babbitt&lt;/lastName&gt;&lt;/author&gt;&lt;/authors&gt;&lt;/publication&gt;&lt;publication&gt;&lt;uuid&gt;E5D990B9-E06B-486D-A357-58D34EEF5C23&lt;/uuid&gt;&lt;volume&gt;426&lt;/volume&gt;&lt;accepted_date&gt;99201403141200000000222000&lt;/accepted_date&gt;&lt;doi&gt;10.1016/j.jmb.2014.03.008&lt;/doi&gt;&lt;startpage&gt;2098&lt;/startpage&gt;&lt;revision_date&gt;99201403011200000000222000&lt;/revision_date&gt;&lt;publication_date&gt;99201405151200000000222000&lt;/publication_date&gt;&lt;url&gt;http://linkinghub.elsevier.com/retrieve/pii/S0022283614001533&lt;/url&gt;&lt;type&gt;400&lt;/type&gt;&lt;title&gt;Exploring the biological and chemical complexity of the ligases.&lt;/title&gt;&lt;submission_date&gt;99201312221200000000222000&lt;/submission_date&gt;&lt;number&gt;10&lt;/number&gt;&lt;institution&gt;European Molecular Biology Laboratory, European Bioinformatics Institute, Wellcome Trust Genome Campus, Hinxton, Cambridge CB10 1SD, UK. Electronic address: gemma.holliday@ucsf.edu.&lt;/institution&gt;&lt;subtype&gt;400&lt;/subtype&gt;&lt;endpage&gt;2111&lt;/endpage&gt;&lt;bundle&gt;&lt;publication&gt;&lt;publisher&gt;Elsevier Ltd&lt;/publisher&gt;&lt;title&gt;Journal of molecular biology&lt;/title&gt;&lt;type&gt;-100&lt;/type&gt;&lt;subtype&gt;-100&lt;/subtype&gt;&lt;uuid&gt;FD274AE1-5078-45EF-A2E8-A7A89097335F&lt;/uuid&gt;&lt;/publication&gt;&lt;/bundle&gt;&lt;authors&gt;&lt;author&gt;&lt;firstName&gt;Gemma&lt;/firstName&gt;&lt;middleNames&gt;L&lt;/middleNames&gt;&lt;lastName&gt;Holliday&lt;/lastName&gt;&lt;/author&gt;&lt;author&gt;&lt;firstName&gt;Syed&lt;/firstName&gt;&lt;middleNames&gt;Asad&lt;/middleNames&gt;&lt;lastName&gt;Rahman&lt;/lastName&gt;&lt;/author&gt;&lt;author&gt;&lt;firstName&gt;Nicholas&lt;/firstName&gt;&lt;lastName&gt;Furnham&lt;/lastName&gt;&lt;/author&gt;&lt;author&gt;&lt;firstName&gt;Janet&lt;/firstName&gt;&lt;middleNames&gt;M&lt;/middleNames&gt;&lt;lastName&gt;Thornton&lt;/lastName&gt;&lt;/author&gt;&lt;/authors&gt;&lt;/publication&gt;&lt;/publications&gt;&lt;cites&gt;&lt;/cites&gt;&lt;/citation&gt;</w:instrText>
      </w:r>
      <w:r w:rsidR="006E7C65" w:rsidRPr="00902B69">
        <w:rPr>
          <w:rFonts w:ascii="Arial" w:hAnsi="Arial" w:cs="Arial"/>
          <w:color w:val="382A20"/>
          <w:rPrChange w:id="555" w:author="Syed Asad Rahman" w:date="2015-11-06T06:47:00Z">
            <w:rPr>
              <w:rFonts w:ascii="Arial" w:hAnsi="Arial" w:cs="Arial"/>
              <w:color w:val="382A20"/>
            </w:rPr>
          </w:rPrChange>
        </w:rPr>
        <w:fldChar w:fldCharType="separate"/>
      </w:r>
      <w:r w:rsidR="0003681E" w:rsidRPr="00902B69">
        <w:rPr>
          <w:rFonts w:ascii="Arial" w:hAnsi="Arial" w:cs="Arial"/>
          <w:lang w:val="en-US"/>
          <w:rPrChange w:id="556" w:author="Syed Asad Rahman" w:date="2015-11-06T06:47:00Z">
            <w:rPr>
              <w:rFonts w:ascii="Arial" w:hAnsi="Arial" w:cs="Arial"/>
              <w:lang w:val="en-US"/>
            </w:rPr>
          </w:rPrChange>
        </w:rPr>
        <w:t xml:space="preserve">(Martínez Cuesta </w:t>
      </w:r>
      <w:r w:rsidR="0003681E" w:rsidRPr="00902B69">
        <w:rPr>
          <w:rFonts w:ascii="Arial" w:hAnsi="Arial" w:cs="Arial"/>
          <w:i/>
          <w:iCs/>
          <w:lang w:val="en-US"/>
          <w:rPrChange w:id="557" w:author="Syed Asad Rahman" w:date="2015-11-06T06:47:00Z">
            <w:rPr>
              <w:rFonts w:ascii="Arial" w:hAnsi="Arial" w:cs="Arial"/>
              <w:i/>
              <w:iCs/>
              <w:lang w:val="en-US"/>
            </w:rPr>
          </w:rPrChange>
        </w:rPr>
        <w:t>et al.</w:t>
      </w:r>
      <w:r w:rsidR="0003681E" w:rsidRPr="00902B69">
        <w:rPr>
          <w:rFonts w:ascii="Arial" w:hAnsi="Arial" w:cs="Arial"/>
          <w:lang w:val="en-US"/>
          <w:rPrChange w:id="558" w:author="Syed Asad Rahman" w:date="2015-11-06T06:47:00Z">
            <w:rPr>
              <w:rFonts w:ascii="Arial" w:hAnsi="Arial" w:cs="Arial"/>
              <w:lang w:val="en-US"/>
            </w:rPr>
          </w:rPrChange>
        </w:rPr>
        <w:t xml:space="preserve">, 2015; Brown and Babbitt, 2002; Holliday </w:t>
      </w:r>
      <w:r w:rsidR="0003681E" w:rsidRPr="00902B69">
        <w:rPr>
          <w:rFonts w:ascii="Arial" w:hAnsi="Arial" w:cs="Arial"/>
          <w:i/>
          <w:iCs/>
          <w:lang w:val="en-US"/>
          <w:rPrChange w:id="559" w:author="Syed Asad Rahman" w:date="2015-11-06T06:47:00Z">
            <w:rPr>
              <w:rFonts w:ascii="Arial" w:hAnsi="Arial" w:cs="Arial"/>
              <w:i/>
              <w:iCs/>
              <w:lang w:val="en-US"/>
            </w:rPr>
          </w:rPrChange>
        </w:rPr>
        <w:t>et al.</w:t>
      </w:r>
      <w:r w:rsidR="0003681E" w:rsidRPr="00902B69">
        <w:rPr>
          <w:rFonts w:ascii="Arial" w:hAnsi="Arial" w:cs="Arial"/>
          <w:lang w:val="en-US"/>
          <w:rPrChange w:id="560" w:author="Syed Asad Rahman" w:date="2015-11-06T06:47:00Z">
            <w:rPr>
              <w:rFonts w:ascii="Arial" w:hAnsi="Arial" w:cs="Arial"/>
              <w:lang w:val="en-US"/>
            </w:rPr>
          </w:rPrChange>
        </w:rPr>
        <w:t>, 2014)</w:t>
      </w:r>
      <w:r w:rsidR="006E7C65" w:rsidRPr="00902B69">
        <w:rPr>
          <w:rFonts w:ascii="Arial" w:hAnsi="Arial" w:cs="Arial"/>
          <w:color w:val="382A20"/>
          <w:rPrChange w:id="561" w:author="Syed Asad Rahman" w:date="2015-11-06T06:47:00Z">
            <w:rPr>
              <w:rFonts w:ascii="Arial" w:hAnsi="Arial" w:cs="Arial"/>
              <w:color w:val="382A20"/>
            </w:rPr>
          </w:rPrChange>
        </w:rPr>
        <w:fldChar w:fldCharType="end"/>
      </w:r>
      <w:r w:rsidR="009D181C" w:rsidRPr="00902B69">
        <w:rPr>
          <w:rFonts w:ascii="Arial" w:hAnsi="Arial" w:cs="Arial"/>
          <w:color w:val="382A20"/>
          <w:rPrChange w:id="562" w:author="Syed Asad Rahman" w:date="2015-11-06T06:47:00Z">
            <w:rPr>
              <w:rFonts w:ascii="Arial" w:hAnsi="Arial" w:cs="Arial"/>
              <w:color w:val="382A20"/>
            </w:rPr>
          </w:rPrChange>
        </w:rPr>
        <w:t>.</w:t>
      </w:r>
      <w:r w:rsidR="00700430" w:rsidRPr="00902B69">
        <w:rPr>
          <w:rFonts w:ascii="Arial" w:hAnsi="Arial" w:cs="Arial"/>
          <w:color w:val="382A20"/>
          <w:rPrChange w:id="563" w:author="Syed Asad Rahman" w:date="2015-11-06T06:47:00Z">
            <w:rPr>
              <w:rFonts w:ascii="Arial" w:hAnsi="Arial" w:cs="Arial"/>
              <w:color w:val="382A20"/>
            </w:rPr>
          </w:rPrChange>
        </w:rPr>
        <w:t xml:space="preserve"> </w:t>
      </w:r>
      <w:r w:rsidR="003C36C9" w:rsidRPr="00902B69">
        <w:rPr>
          <w:rFonts w:ascii="Arial" w:hAnsi="Arial" w:cs="Arial"/>
          <w:lang w:val="en-US"/>
          <w:rPrChange w:id="564" w:author="Syed Asad Rahman" w:date="2015-11-06T06:47:00Z">
            <w:rPr>
              <w:rFonts w:ascii="Arial" w:hAnsi="Arial" w:cs="Arial"/>
              <w:lang w:val="en-US"/>
            </w:rPr>
          </w:rPrChange>
        </w:rPr>
        <w:t xml:space="preserve">Finding similar enzyme reactions is a valuable tool for biochemists working </w:t>
      </w:r>
      <w:del w:id="565" w:author="Syed Asad Rahman" w:date="2015-11-05T12:59:00Z">
        <w:r w:rsidR="003C36C9" w:rsidRPr="00902B69" w:rsidDel="00327BF8">
          <w:rPr>
            <w:rFonts w:ascii="Arial" w:hAnsi="Arial" w:cs="Arial"/>
            <w:lang w:val="en-US"/>
            <w:rPrChange w:id="566" w:author="Syed Asad Rahman" w:date="2015-11-06T06:47:00Z">
              <w:rPr>
                <w:rFonts w:ascii="Arial" w:hAnsi="Arial" w:cs="Arial"/>
                <w:lang w:val="en-US"/>
              </w:rPr>
            </w:rPrChange>
          </w:rPr>
          <w:delText xml:space="preserve">in </w:delText>
        </w:r>
      </w:del>
      <w:ins w:id="567" w:author="Syed Asad Rahman" w:date="2015-11-05T12:59:00Z">
        <w:r w:rsidR="00327BF8" w:rsidRPr="00902B69">
          <w:rPr>
            <w:rFonts w:ascii="Arial" w:hAnsi="Arial" w:cs="Arial"/>
            <w:lang w:val="en-US"/>
            <w:rPrChange w:id="568" w:author="Syed Asad Rahman" w:date="2015-11-06T06:47:00Z">
              <w:rPr>
                <w:rFonts w:ascii="Arial" w:hAnsi="Arial" w:cs="Arial"/>
                <w:lang w:val="en-US"/>
              </w:rPr>
            </w:rPrChange>
          </w:rPr>
          <w:t xml:space="preserve">across </w:t>
        </w:r>
      </w:ins>
      <w:r w:rsidR="003C36C9" w:rsidRPr="00902B69">
        <w:rPr>
          <w:rFonts w:ascii="Arial" w:hAnsi="Arial" w:cs="Arial"/>
          <w:lang w:val="en-US"/>
          <w:rPrChange w:id="569" w:author="Syed Asad Rahman" w:date="2015-11-06T06:47:00Z">
            <w:rPr>
              <w:rFonts w:ascii="Arial" w:hAnsi="Arial" w:cs="Arial"/>
              <w:lang w:val="en-US"/>
            </w:rPr>
          </w:rPrChange>
        </w:rPr>
        <w:t>areas as diverse as chemical synthesis, enzyme reaction databases, enzyme design, metabolic network reconstruction and overall, discerning evolutionary relationships between enzyme sequence, structure and function.</w:t>
      </w:r>
    </w:p>
    <w:p w14:paraId="5A169700" w14:textId="0203E277" w:rsidR="008B1622" w:rsidRPr="00902B69" w:rsidDel="003A10DC" w:rsidRDefault="008B1622" w:rsidP="00902B69">
      <w:pPr>
        <w:spacing w:line="276" w:lineRule="auto"/>
        <w:jc w:val="both"/>
        <w:rPr>
          <w:del w:id="570" w:author="Syed Asad Rahman" w:date="2015-11-05T11:41:00Z"/>
          <w:rFonts w:ascii="Arial" w:hAnsi="Arial" w:cs="Arial"/>
          <w:color w:val="382A20"/>
          <w:rPrChange w:id="571" w:author="Syed Asad Rahman" w:date="2015-11-06T06:47:00Z">
            <w:rPr>
              <w:del w:id="572" w:author="Syed Asad Rahman" w:date="2015-11-05T11:41:00Z"/>
              <w:rFonts w:ascii="Arial" w:hAnsi="Arial" w:cs="Arial"/>
              <w:color w:val="382A20"/>
            </w:rPr>
          </w:rPrChange>
        </w:rPr>
        <w:pPrChange w:id="573" w:author="Syed Asad Rahman" w:date="2015-11-06T06:47:00Z">
          <w:pPr>
            <w:spacing w:line="360" w:lineRule="auto"/>
            <w:jc w:val="both"/>
          </w:pPr>
        </w:pPrChange>
      </w:pPr>
    </w:p>
    <w:p w14:paraId="29310EEE" w14:textId="6A1393CB" w:rsidR="008B1622" w:rsidRPr="00902B69" w:rsidDel="003A10DC" w:rsidRDefault="008B1622" w:rsidP="00902B69">
      <w:pPr>
        <w:spacing w:line="276" w:lineRule="auto"/>
        <w:jc w:val="both"/>
        <w:rPr>
          <w:del w:id="574" w:author="Syed Asad Rahman" w:date="2015-11-05T11:41:00Z"/>
          <w:rFonts w:ascii="Arial" w:hAnsi="Arial" w:cs="Arial"/>
          <w:rPrChange w:id="575" w:author="Syed Asad Rahman" w:date="2015-11-06T06:47:00Z">
            <w:rPr>
              <w:del w:id="576" w:author="Syed Asad Rahman" w:date="2015-11-05T11:41:00Z"/>
              <w:rFonts w:ascii="Arial" w:hAnsi="Arial" w:cs="Arial"/>
            </w:rPr>
          </w:rPrChange>
        </w:rPr>
        <w:pPrChange w:id="577" w:author="Syed Asad Rahman" w:date="2015-11-06T06:47:00Z">
          <w:pPr>
            <w:spacing w:line="276" w:lineRule="auto"/>
            <w:jc w:val="both"/>
          </w:pPr>
        </w:pPrChange>
      </w:pPr>
    </w:p>
    <w:p w14:paraId="604A64B5" w14:textId="0C19C52B" w:rsidR="00700430" w:rsidRPr="00902B69" w:rsidDel="003A10DC" w:rsidRDefault="00700430" w:rsidP="00902B69">
      <w:pPr>
        <w:spacing w:line="276" w:lineRule="auto"/>
        <w:jc w:val="both"/>
        <w:rPr>
          <w:del w:id="578" w:author="Syed Asad Rahman" w:date="2015-11-05T11:41:00Z"/>
          <w:rFonts w:ascii="Arial" w:hAnsi="Arial" w:cs="Arial"/>
          <w:b/>
          <w:color w:val="382A20"/>
          <w:rPrChange w:id="579" w:author="Syed Asad Rahman" w:date="2015-11-06T06:47:00Z">
            <w:rPr>
              <w:del w:id="580" w:author="Syed Asad Rahman" w:date="2015-11-05T11:41:00Z"/>
              <w:rFonts w:ascii="Arial" w:hAnsi="Arial" w:cs="Arial"/>
              <w:b/>
              <w:color w:val="382A20"/>
            </w:rPr>
          </w:rPrChange>
        </w:rPr>
        <w:pPrChange w:id="581" w:author="Syed Asad Rahman" w:date="2015-11-06T06:47:00Z">
          <w:pPr>
            <w:spacing w:line="360" w:lineRule="auto"/>
            <w:jc w:val="both"/>
          </w:pPr>
        </w:pPrChange>
      </w:pPr>
    </w:p>
    <w:p w14:paraId="2106632D" w14:textId="77777777" w:rsidR="00700430" w:rsidRPr="00902B69" w:rsidRDefault="00700430" w:rsidP="00902B69">
      <w:pPr>
        <w:spacing w:line="276" w:lineRule="auto"/>
        <w:jc w:val="both"/>
        <w:rPr>
          <w:rFonts w:ascii="Arial" w:hAnsi="Arial" w:cs="Arial"/>
          <w:b/>
          <w:color w:val="382A20"/>
          <w:rPrChange w:id="582" w:author="Syed Asad Rahman" w:date="2015-11-06T06:47:00Z">
            <w:rPr>
              <w:rFonts w:ascii="Arial" w:hAnsi="Arial" w:cs="Arial"/>
              <w:b/>
              <w:color w:val="382A20"/>
            </w:rPr>
          </w:rPrChange>
        </w:rPr>
        <w:pPrChange w:id="583" w:author="Syed Asad Rahman" w:date="2015-11-06T06:47:00Z">
          <w:pPr>
            <w:spacing w:line="360" w:lineRule="auto"/>
            <w:jc w:val="both"/>
          </w:pPr>
        </w:pPrChange>
      </w:pPr>
    </w:p>
    <w:p w14:paraId="1509A51A" w14:textId="3F85A807" w:rsidR="00B73737" w:rsidRPr="00902B69" w:rsidRDefault="00B73737" w:rsidP="00902B69">
      <w:pPr>
        <w:spacing w:line="276" w:lineRule="auto"/>
        <w:jc w:val="both"/>
        <w:rPr>
          <w:rFonts w:ascii="Arial" w:hAnsi="Arial" w:cs="Arial"/>
          <w:color w:val="382A20"/>
          <w:rPrChange w:id="584" w:author="Syed Asad Rahman" w:date="2015-11-06T06:47:00Z">
            <w:rPr>
              <w:rFonts w:ascii="Arial" w:hAnsi="Arial" w:cs="Arial"/>
              <w:color w:val="382A20"/>
            </w:rPr>
          </w:rPrChange>
        </w:rPr>
        <w:pPrChange w:id="585" w:author="Syed Asad Rahman" w:date="2015-11-06T06:47:00Z">
          <w:pPr>
            <w:spacing w:line="360" w:lineRule="auto"/>
            <w:jc w:val="both"/>
          </w:pPr>
        </w:pPrChange>
      </w:pPr>
      <w:r w:rsidRPr="00902B69">
        <w:rPr>
          <w:rFonts w:ascii="Arial" w:hAnsi="Arial" w:cs="Arial"/>
          <w:b/>
          <w:color w:val="382A20"/>
          <w:rPrChange w:id="586" w:author="Syed Asad Rahman" w:date="2015-11-06T06:47:00Z">
            <w:rPr>
              <w:rFonts w:ascii="Arial" w:hAnsi="Arial" w:cs="Arial"/>
              <w:b/>
              <w:color w:val="382A20"/>
            </w:rPr>
          </w:rPrChange>
        </w:rPr>
        <w:t>Feature</w:t>
      </w:r>
      <w:r w:rsidR="00CA4922" w:rsidRPr="00902B69">
        <w:rPr>
          <w:rFonts w:ascii="Arial" w:hAnsi="Arial" w:cs="Arial"/>
          <w:b/>
          <w:color w:val="382A20"/>
          <w:rPrChange w:id="587" w:author="Syed Asad Rahman" w:date="2015-11-06T06:47:00Z">
            <w:rPr>
              <w:rFonts w:ascii="Arial" w:hAnsi="Arial" w:cs="Arial"/>
              <w:b/>
              <w:color w:val="382A20"/>
            </w:rPr>
          </w:rPrChange>
        </w:rPr>
        <w:t>s</w:t>
      </w:r>
      <w:r w:rsidR="00A94921" w:rsidRPr="00902B69">
        <w:rPr>
          <w:rFonts w:ascii="Arial" w:hAnsi="Arial" w:cs="Arial"/>
          <w:b/>
          <w:color w:val="382A20"/>
          <w:rPrChange w:id="588" w:author="Syed Asad Rahman" w:date="2015-11-06T06:47:00Z">
            <w:rPr>
              <w:rFonts w:ascii="Arial" w:hAnsi="Arial" w:cs="Arial"/>
              <w:b/>
              <w:color w:val="382A20"/>
            </w:rPr>
          </w:rPrChange>
        </w:rPr>
        <w:t>:</w:t>
      </w:r>
    </w:p>
    <w:p w14:paraId="3B99A6C7" w14:textId="77777777" w:rsidR="00C87458" w:rsidRPr="00902B69" w:rsidRDefault="00C87458" w:rsidP="00902B69">
      <w:pPr>
        <w:spacing w:line="276" w:lineRule="auto"/>
        <w:jc w:val="both"/>
        <w:rPr>
          <w:rFonts w:ascii="Arial" w:hAnsi="Arial" w:cs="Arial"/>
          <w:color w:val="382A20"/>
          <w:rPrChange w:id="589" w:author="Syed Asad Rahman" w:date="2015-11-06T06:47:00Z">
            <w:rPr>
              <w:rFonts w:ascii="Arial" w:hAnsi="Arial" w:cs="Arial"/>
              <w:color w:val="382A20"/>
            </w:rPr>
          </w:rPrChange>
        </w:rPr>
        <w:pPrChange w:id="590" w:author="Syed Asad Rahman" w:date="2015-11-06T06:47:00Z">
          <w:pPr>
            <w:spacing w:line="360" w:lineRule="auto"/>
            <w:jc w:val="both"/>
          </w:pPr>
        </w:pPrChange>
      </w:pPr>
    </w:p>
    <w:p w14:paraId="109FFB2F" w14:textId="462E9B74" w:rsidR="00C87458" w:rsidRPr="00902B69" w:rsidRDefault="00C87458" w:rsidP="00902B69">
      <w:pPr>
        <w:spacing w:line="276" w:lineRule="auto"/>
        <w:jc w:val="both"/>
        <w:rPr>
          <w:rFonts w:ascii="Arial" w:hAnsi="Arial" w:cs="Arial"/>
          <w:color w:val="382A20"/>
          <w:rPrChange w:id="591" w:author="Syed Asad Rahman" w:date="2015-11-06T06:47:00Z">
            <w:rPr>
              <w:rFonts w:ascii="Arial" w:hAnsi="Arial" w:cs="Arial"/>
              <w:color w:val="382A20"/>
            </w:rPr>
          </w:rPrChange>
        </w:rPr>
        <w:pPrChange w:id="592" w:author="Syed Asad Rahman" w:date="2015-11-06T06:47:00Z">
          <w:pPr>
            <w:spacing w:line="360" w:lineRule="auto"/>
            <w:jc w:val="both"/>
          </w:pPr>
        </w:pPrChange>
      </w:pPr>
      <w:r w:rsidRPr="00902B69">
        <w:rPr>
          <w:rFonts w:ascii="Arial" w:hAnsi="Arial" w:cs="Arial"/>
          <w:color w:val="382A20"/>
          <w:rPrChange w:id="593" w:author="Syed Asad Rahman" w:date="2015-11-06T06:47:00Z">
            <w:rPr>
              <w:rFonts w:ascii="Arial" w:hAnsi="Arial" w:cs="Arial"/>
              <w:color w:val="382A20"/>
            </w:rPr>
          </w:rPrChange>
        </w:rPr>
        <w:t>The key feature</w:t>
      </w:r>
      <w:r w:rsidR="009A021D" w:rsidRPr="00902B69">
        <w:rPr>
          <w:rFonts w:ascii="Arial" w:hAnsi="Arial" w:cs="Arial"/>
          <w:color w:val="382A20"/>
          <w:rPrChange w:id="594" w:author="Syed Asad Rahman" w:date="2015-11-06T06:47:00Z">
            <w:rPr>
              <w:rFonts w:ascii="Arial" w:hAnsi="Arial" w:cs="Arial"/>
              <w:color w:val="382A20"/>
            </w:rPr>
          </w:rPrChange>
        </w:rPr>
        <w:t>s</w:t>
      </w:r>
      <w:r w:rsidRPr="00902B69">
        <w:rPr>
          <w:rFonts w:ascii="Arial" w:hAnsi="Arial" w:cs="Arial"/>
          <w:color w:val="382A20"/>
          <w:rPrChange w:id="595" w:author="Syed Asad Rahman" w:date="2015-11-06T06:47:00Z">
            <w:rPr>
              <w:rFonts w:ascii="Arial" w:hAnsi="Arial" w:cs="Arial"/>
              <w:color w:val="382A20"/>
            </w:rPr>
          </w:rPrChange>
        </w:rPr>
        <w:t xml:space="preserve"> of this </w:t>
      </w:r>
      <w:r w:rsidR="009A021D" w:rsidRPr="00902B69">
        <w:rPr>
          <w:rFonts w:ascii="Arial" w:hAnsi="Arial" w:cs="Arial"/>
          <w:color w:val="382A20"/>
          <w:rPrChange w:id="596" w:author="Syed Asad Rahman" w:date="2015-11-06T06:47:00Z">
            <w:rPr>
              <w:rFonts w:ascii="Arial" w:hAnsi="Arial" w:cs="Arial"/>
              <w:color w:val="382A20"/>
            </w:rPr>
          </w:rPrChange>
        </w:rPr>
        <w:t>tool</w:t>
      </w:r>
      <w:r w:rsidRPr="00902B69">
        <w:rPr>
          <w:rFonts w:ascii="Arial" w:hAnsi="Arial" w:cs="Arial"/>
          <w:color w:val="382A20"/>
          <w:rPrChange w:id="597" w:author="Syed Asad Rahman" w:date="2015-11-06T06:47:00Z">
            <w:rPr>
              <w:rFonts w:ascii="Arial" w:hAnsi="Arial" w:cs="Arial"/>
              <w:color w:val="382A20"/>
            </w:rPr>
          </w:rPrChange>
        </w:rPr>
        <w:t xml:space="preserve"> are:</w:t>
      </w:r>
    </w:p>
    <w:p w14:paraId="690E5B60" w14:textId="743D8F95" w:rsidR="00C87458" w:rsidRPr="00902B69" w:rsidRDefault="00C87458" w:rsidP="00902B69">
      <w:pPr>
        <w:pStyle w:val="ListParagraph"/>
        <w:numPr>
          <w:ilvl w:val="0"/>
          <w:numId w:val="1"/>
        </w:numPr>
        <w:spacing w:line="276" w:lineRule="auto"/>
        <w:jc w:val="both"/>
        <w:textAlignment w:val="baseline"/>
        <w:rPr>
          <w:rFonts w:ascii="Arial" w:eastAsia="Times New Roman" w:hAnsi="Arial" w:cs="Arial"/>
          <w:color w:val="333333"/>
          <w:rPrChange w:id="598" w:author="Syed Asad Rahman" w:date="2015-11-06T06:47:00Z">
            <w:rPr>
              <w:rFonts w:ascii="Arial" w:eastAsia="Times New Roman" w:hAnsi="Arial" w:cs="Arial"/>
              <w:color w:val="333333"/>
            </w:rPr>
          </w:rPrChange>
        </w:rPr>
        <w:pPrChange w:id="599" w:author="Syed Asad Rahman" w:date="2015-11-06T06:47:00Z">
          <w:pPr>
            <w:pStyle w:val="ListParagraph"/>
            <w:numPr>
              <w:numId w:val="1"/>
            </w:numPr>
            <w:tabs>
              <w:tab w:val="num" w:pos="720"/>
            </w:tabs>
            <w:spacing w:line="360" w:lineRule="auto"/>
            <w:ind w:hanging="360"/>
            <w:jc w:val="both"/>
            <w:textAlignment w:val="baseline"/>
          </w:pPr>
        </w:pPrChange>
      </w:pPr>
      <w:r w:rsidRPr="00902B69">
        <w:rPr>
          <w:rFonts w:ascii="Arial" w:eastAsia="Times New Roman" w:hAnsi="Arial" w:cs="Arial"/>
          <w:color w:val="333333"/>
          <w:rPrChange w:id="600" w:author="Syed Asad Rahman" w:date="2015-11-06T06:47:00Z">
            <w:rPr>
              <w:rFonts w:ascii="Arial" w:eastAsia="Times New Roman" w:hAnsi="Arial" w:cs="Arial"/>
              <w:color w:val="333333"/>
            </w:rPr>
          </w:rPrChange>
        </w:rPr>
        <w:t>Ability to perform Atom-Atom Mapping (AAM) on chemical reactions catalysed by enzymes</w:t>
      </w:r>
      <w:r w:rsidR="00F01F79" w:rsidRPr="00902B69">
        <w:rPr>
          <w:rFonts w:ascii="Arial" w:eastAsia="Times New Roman" w:hAnsi="Arial" w:cs="Arial"/>
          <w:color w:val="333333"/>
          <w:rPrChange w:id="601" w:author="Syed Asad Rahman" w:date="2015-11-06T06:47:00Z">
            <w:rPr>
              <w:rFonts w:ascii="Arial" w:eastAsia="Times New Roman" w:hAnsi="Arial" w:cs="Arial"/>
              <w:color w:val="333333"/>
            </w:rPr>
          </w:rPrChange>
        </w:rPr>
        <w:t xml:space="preserve"> (Figure 1)</w:t>
      </w:r>
      <w:r w:rsidRPr="00902B69">
        <w:rPr>
          <w:rFonts w:ascii="Arial" w:eastAsia="Times New Roman" w:hAnsi="Arial" w:cs="Arial"/>
          <w:color w:val="333333"/>
          <w:rPrChange w:id="602" w:author="Syed Asad Rahman" w:date="2015-11-06T06:47:00Z">
            <w:rPr>
              <w:rFonts w:ascii="Arial" w:eastAsia="Times New Roman" w:hAnsi="Arial" w:cs="Arial"/>
              <w:color w:val="333333"/>
            </w:rPr>
          </w:rPrChange>
        </w:rPr>
        <w:t>.</w:t>
      </w:r>
    </w:p>
    <w:p w14:paraId="591B4F77" w14:textId="4397B4D9" w:rsidR="00B344F7" w:rsidRPr="00902B69" w:rsidRDefault="00C87458" w:rsidP="00902B69">
      <w:pPr>
        <w:pStyle w:val="ListParagraph"/>
        <w:numPr>
          <w:ilvl w:val="0"/>
          <w:numId w:val="1"/>
        </w:numPr>
        <w:spacing w:line="276" w:lineRule="auto"/>
        <w:jc w:val="both"/>
        <w:textAlignment w:val="baseline"/>
        <w:rPr>
          <w:rFonts w:ascii="Arial" w:eastAsia="Times New Roman" w:hAnsi="Arial" w:cs="Arial"/>
          <w:color w:val="333333"/>
          <w:rPrChange w:id="603" w:author="Syed Asad Rahman" w:date="2015-11-06T06:47:00Z">
            <w:rPr>
              <w:rFonts w:ascii="Arial" w:eastAsia="Times New Roman" w:hAnsi="Arial" w:cs="Arial"/>
              <w:color w:val="333333"/>
            </w:rPr>
          </w:rPrChange>
        </w:rPr>
        <w:pPrChange w:id="604" w:author="Syed Asad Rahman" w:date="2015-11-06T06:47:00Z">
          <w:pPr>
            <w:pStyle w:val="ListParagraph"/>
            <w:numPr>
              <w:numId w:val="1"/>
            </w:numPr>
            <w:tabs>
              <w:tab w:val="num" w:pos="720"/>
            </w:tabs>
            <w:spacing w:line="360" w:lineRule="auto"/>
            <w:ind w:hanging="360"/>
            <w:jc w:val="both"/>
            <w:textAlignment w:val="baseline"/>
          </w:pPr>
        </w:pPrChange>
      </w:pPr>
      <w:r w:rsidRPr="00902B69">
        <w:rPr>
          <w:rFonts w:ascii="Arial" w:eastAsia="Times New Roman" w:hAnsi="Arial" w:cs="Arial"/>
          <w:color w:val="333333"/>
          <w:rPrChange w:id="605" w:author="Syed Asad Rahman" w:date="2015-11-06T06:47:00Z">
            <w:rPr>
              <w:rFonts w:ascii="Arial" w:eastAsia="Times New Roman" w:hAnsi="Arial" w:cs="Arial"/>
              <w:color w:val="333333"/>
            </w:rPr>
          </w:rPrChange>
        </w:rPr>
        <w:t>Reaction</w:t>
      </w:r>
      <w:r w:rsidR="00F562EB" w:rsidRPr="00902B69">
        <w:rPr>
          <w:rFonts w:ascii="Arial" w:eastAsia="Times New Roman" w:hAnsi="Arial" w:cs="Arial"/>
          <w:color w:val="333333"/>
          <w:rPrChange w:id="606" w:author="Syed Asad Rahman" w:date="2015-11-06T06:47:00Z">
            <w:rPr>
              <w:rFonts w:ascii="Arial" w:eastAsia="Times New Roman" w:hAnsi="Arial" w:cs="Arial"/>
              <w:color w:val="333333"/>
            </w:rPr>
          </w:rPrChange>
        </w:rPr>
        <w:t xml:space="preserve"> Decoder</w:t>
      </w:r>
      <w:r w:rsidRPr="00902B69">
        <w:rPr>
          <w:rFonts w:ascii="Arial" w:eastAsia="Times New Roman" w:hAnsi="Arial" w:cs="Arial"/>
          <w:color w:val="333333"/>
          <w:rPrChange w:id="607" w:author="Syed Asad Rahman" w:date="2015-11-06T06:47:00Z">
            <w:rPr>
              <w:rFonts w:ascii="Arial" w:eastAsia="Times New Roman" w:hAnsi="Arial" w:cs="Arial"/>
              <w:color w:val="333333"/>
            </w:rPr>
          </w:rPrChange>
        </w:rPr>
        <w:t xml:space="preserve"> </w:t>
      </w:r>
      <w:r w:rsidR="00B344F7" w:rsidRPr="00902B69">
        <w:rPr>
          <w:rFonts w:ascii="Arial" w:eastAsia="Times New Roman" w:hAnsi="Arial" w:cs="Arial"/>
          <w:color w:val="333333"/>
          <w:rPrChange w:id="608" w:author="Syed Asad Rahman" w:date="2015-11-06T06:47:00Z">
            <w:rPr>
              <w:rFonts w:ascii="Arial" w:eastAsia="Times New Roman" w:hAnsi="Arial" w:cs="Arial"/>
              <w:color w:val="333333"/>
            </w:rPr>
          </w:rPrChange>
        </w:rPr>
        <w:t xml:space="preserve">works on both </w:t>
      </w:r>
      <w:r w:rsidRPr="00902B69">
        <w:rPr>
          <w:rFonts w:ascii="Arial" w:eastAsia="Times New Roman" w:hAnsi="Arial" w:cs="Arial"/>
          <w:color w:val="333333"/>
          <w:rPrChange w:id="609" w:author="Syed Asad Rahman" w:date="2015-11-06T06:47:00Z">
            <w:rPr>
              <w:rFonts w:ascii="Arial" w:eastAsia="Times New Roman" w:hAnsi="Arial" w:cs="Arial"/>
              <w:color w:val="333333"/>
            </w:rPr>
          </w:rPrChange>
        </w:rPr>
        <w:t xml:space="preserve">chemically balanced </w:t>
      </w:r>
      <w:r w:rsidR="00B344F7" w:rsidRPr="00902B69">
        <w:rPr>
          <w:rFonts w:ascii="Arial" w:eastAsia="Times New Roman" w:hAnsi="Arial" w:cs="Arial"/>
          <w:color w:val="333333"/>
          <w:rPrChange w:id="610" w:author="Syed Asad Rahman" w:date="2015-11-06T06:47:00Z">
            <w:rPr>
              <w:rFonts w:ascii="Arial" w:eastAsia="Times New Roman" w:hAnsi="Arial" w:cs="Arial"/>
              <w:color w:val="333333"/>
            </w:rPr>
          </w:rPrChange>
        </w:rPr>
        <w:t>and unbalanced reactions</w:t>
      </w:r>
      <w:r w:rsidRPr="00902B69">
        <w:rPr>
          <w:rFonts w:ascii="Arial" w:eastAsia="Times New Roman" w:hAnsi="Arial" w:cs="Arial"/>
          <w:color w:val="333333"/>
          <w:rPrChange w:id="611" w:author="Syed Asad Rahman" w:date="2015-11-06T06:47:00Z">
            <w:rPr>
              <w:rFonts w:ascii="Arial" w:eastAsia="Times New Roman" w:hAnsi="Arial" w:cs="Arial"/>
              <w:color w:val="333333"/>
            </w:rPr>
          </w:rPrChange>
        </w:rPr>
        <w:t xml:space="preserve">. Semantically speaking, </w:t>
      </w:r>
      <w:r w:rsidR="00B344F7" w:rsidRPr="00902B69">
        <w:rPr>
          <w:rFonts w:ascii="Arial" w:eastAsia="Times New Roman" w:hAnsi="Arial" w:cs="Arial"/>
          <w:color w:val="333333"/>
          <w:rPrChange w:id="612" w:author="Syed Asad Rahman" w:date="2015-11-06T06:47:00Z">
            <w:rPr>
              <w:rFonts w:ascii="Arial" w:eastAsia="Times New Roman" w:hAnsi="Arial" w:cs="Arial"/>
              <w:color w:val="333333"/>
            </w:rPr>
          </w:rPrChange>
        </w:rPr>
        <w:t>in a balanced reaction</w:t>
      </w:r>
      <w:r w:rsidR="00F562EB" w:rsidRPr="00902B69">
        <w:rPr>
          <w:rFonts w:ascii="Arial" w:eastAsia="Times New Roman" w:hAnsi="Arial" w:cs="Arial"/>
          <w:color w:val="333333"/>
          <w:rPrChange w:id="613" w:author="Syed Asad Rahman" w:date="2015-11-06T06:47:00Z">
            <w:rPr>
              <w:rFonts w:ascii="Arial" w:eastAsia="Times New Roman" w:hAnsi="Arial" w:cs="Arial"/>
              <w:color w:val="333333"/>
            </w:rPr>
          </w:rPrChange>
        </w:rPr>
        <w:t>, the</w:t>
      </w:r>
      <w:r w:rsidR="00B344F7" w:rsidRPr="00902B69">
        <w:rPr>
          <w:rFonts w:ascii="Arial" w:eastAsia="Times New Roman" w:hAnsi="Arial" w:cs="Arial"/>
          <w:color w:val="333333"/>
          <w:rPrChange w:id="614" w:author="Syed Asad Rahman" w:date="2015-11-06T06:47:00Z">
            <w:rPr>
              <w:rFonts w:ascii="Arial" w:eastAsia="Times New Roman" w:hAnsi="Arial" w:cs="Arial"/>
              <w:color w:val="333333"/>
            </w:rPr>
          </w:rPrChange>
        </w:rPr>
        <w:t xml:space="preserve"> </w:t>
      </w:r>
      <w:r w:rsidRPr="00902B69">
        <w:rPr>
          <w:rFonts w:ascii="Arial" w:eastAsia="Times New Roman" w:hAnsi="Arial" w:cs="Arial"/>
          <w:color w:val="333333"/>
          <w:rPrChange w:id="615" w:author="Syed Asad Rahman" w:date="2015-11-06T06:47:00Z">
            <w:rPr>
              <w:rFonts w:ascii="Arial" w:eastAsia="Times New Roman" w:hAnsi="Arial" w:cs="Arial"/>
              <w:color w:val="333333"/>
            </w:rPr>
          </w:rPrChange>
        </w:rPr>
        <w:t>total number of atoms on t</w:t>
      </w:r>
      <w:r w:rsidR="00B344F7" w:rsidRPr="00902B69">
        <w:rPr>
          <w:rFonts w:ascii="Arial" w:eastAsia="Times New Roman" w:hAnsi="Arial" w:cs="Arial"/>
          <w:color w:val="333333"/>
          <w:rPrChange w:id="616" w:author="Syed Asad Rahman" w:date="2015-11-06T06:47:00Z">
            <w:rPr>
              <w:rFonts w:ascii="Arial" w:eastAsia="Times New Roman" w:hAnsi="Arial" w:cs="Arial"/>
              <w:color w:val="333333"/>
            </w:rPr>
          </w:rPrChange>
        </w:rPr>
        <w:t xml:space="preserve">he left (Reactant) </w:t>
      </w:r>
      <w:r w:rsidR="00F562EB" w:rsidRPr="00902B69">
        <w:rPr>
          <w:rFonts w:ascii="Arial" w:eastAsia="Times New Roman" w:hAnsi="Arial" w:cs="Arial"/>
          <w:color w:val="333333"/>
          <w:rPrChange w:id="617" w:author="Syed Asad Rahman" w:date="2015-11-06T06:47:00Z">
            <w:rPr>
              <w:rFonts w:ascii="Arial" w:eastAsia="Times New Roman" w:hAnsi="Arial" w:cs="Arial"/>
              <w:color w:val="333333"/>
            </w:rPr>
          </w:rPrChange>
        </w:rPr>
        <w:t xml:space="preserve">of the equation, </w:t>
      </w:r>
      <w:r w:rsidR="00B344F7" w:rsidRPr="00902B69">
        <w:rPr>
          <w:rFonts w:ascii="Arial" w:eastAsia="Times New Roman" w:hAnsi="Arial" w:cs="Arial"/>
          <w:color w:val="333333"/>
          <w:rPrChange w:id="618" w:author="Syed Asad Rahman" w:date="2015-11-06T06:47:00Z">
            <w:rPr>
              <w:rFonts w:ascii="Arial" w:eastAsia="Times New Roman" w:hAnsi="Arial" w:cs="Arial"/>
              <w:color w:val="333333"/>
            </w:rPr>
          </w:rPrChange>
        </w:rPr>
        <w:t>equal t</w:t>
      </w:r>
      <w:r w:rsidR="00F562EB" w:rsidRPr="00902B69">
        <w:rPr>
          <w:rFonts w:ascii="Arial" w:eastAsia="Times New Roman" w:hAnsi="Arial" w:cs="Arial"/>
          <w:color w:val="333333"/>
          <w:rPrChange w:id="619" w:author="Syed Asad Rahman" w:date="2015-11-06T06:47:00Z">
            <w:rPr>
              <w:rFonts w:ascii="Arial" w:eastAsia="Times New Roman" w:hAnsi="Arial" w:cs="Arial"/>
              <w:color w:val="333333"/>
            </w:rPr>
          </w:rPrChange>
        </w:rPr>
        <w:t>he</w:t>
      </w:r>
      <w:r w:rsidRPr="00902B69">
        <w:rPr>
          <w:rFonts w:ascii="Arial" w:eastAsia="Times New Roman" w:hAnsi="Arial" w:cs="Arial"/>
          <w:color w:val="333333"/>
          <w:rPrChange w:id="620" w:author="Syed Asad Rahman" w:date="2015-11-06T06:47:00Z">
            <w:rPr>
              <w:rFonts w:ascii="Arial" w:eastAsia="Times New Roman" w:hAnsi="Arial" w:cs="Arial"/>
              <w:color w:val="333333"/>
            </w:rPr>
          </w:rPrChange>
        </w:rPr>
        <w:t> total number of atoms on the right</w:t>
      </w:r>
      <w:r w:rsidR="00B344F7" w:rsidRPr="00902B69">
        <w:rPr>
          <w:rFonts w:ascii="Arial" w:eastAsia="Times New Roman" w:hAnsi="Arial" w:cs="Arial"/>
          <w:color w:val="333333"/>
          <w:rPrChange w:id="621" w:author="Syed Asad Rahman" w:date="2015-11-06T06:47:00Z">
            <w:rPr>
              <w:rFonts w:ascii="Arial" w:eastAsia="Times New Roman" w:hAnsi="Arial" w:cs="Arial"/>
              <w:color w:val="333333"/>
            </w:rPr>
          </w:rPrChange>
        </w:rPr>
        <w:t xml:space="preserve"> (Product)</w:t>
      </w:r>
      <w:r w:rsidRPr="00902B69">
        <w:rPr>
          <w:rFonts w:ascii="Arial" w:eastAsia="Times New Roman" w:hAnsi="Arial" w:cs="Arial"/>
          <w:color w:val="333333"/>
          <w:rPrChange w:id="622" w:author="Syed Asad Rahman" w:date="2015-11-06T06:47:00Z">
            <w:rPr>
              <w:rFonts w:ascii="Arial" w:eastAsia="Times New Roman" w:hAnsi="Arial" w:cs="Arial"/>
              <w:color w:val="333333"/>
            </w:rPr>
          </w:rPrChange>
        </w:rPr>
        <w:t>.</w:t>
      </w:r>
    </w:p>
    <w:p w14:paraId="4C6FB81F" w14:textId="77777777" w:rsidR="00B344F7" w:rsidRPr="00902B69" w:rsidRDefault="00C87458" w:rsidP="00902B69">
      <w:pPr>
        <w:pStyle w:val="ListParagraph"/>
        <w:numPr>
          <w:ilvl w:val="0"/>
          <w:numId w:val="1"/>
        </w:numPr>
        <w:spacing w:line="276" w:lineRule="auto"/>
        <w:jc w:val="both"/>
        <w:textAlignment w:val="baseline"/>
        <w:rPr>
          <w:rFonts w:ascii="Arial" w:eastAsia="Times New Roman" w:hAnsi="Arial" w:cs="Arial"/>
          <w:color w:val="333333"/>
          <w:rPrChange w:id="623" w:author="Syed Asad Rahman" w:date="2015-11-06T06:47:00Z">
            <w:rPr>
              <w:rFonts w:ascii="Arial" w:eastAsia="Times New Roman" w:hAnsi="Arial" w:cs="Arial"/>
              <w:color w:val="333333"/>
            </w:rPr>
          </w:rPrChange>
        </w:rPr>
        <w:pPrChange w:id="624" w:author="Syed Asad Rahman" w:date="2015-11-06T06:47:00Z">
          <w:pPr>
            <w:pStyle w:val="ListParagraph"/>
            <w:numPr>
              <w:numId w:val="1"/>
            </w:numPr>
            <w:tabs>
              <w:tab w:val="num" w:pos="720"/>
            </w:tabs>
            <w:spacing w:line="360" w:lineRule="auto"/>
            <w:ind w:hanging="360"/>
            <w:jc w:val="both"/>
            <w:textAlignment w:val="baseline"/>
          </w:pPr>
        </w:pPrChange>
      </w:pPr>
      <w:r w:rsidRPr="00902B69">
        <w:rPr>
          <w:rFonts w:ascii="Arial" w:eastAsia="Times New Roman" w:hAnsi="Arial" w:cs="Arial"/>
          <w:color w:val="333333"/>
          <w:rPrChange w:id="625" w:author="Syed Asad Rahman" w:date="2015-11-06T06:47:00Z">
            <w:rPr>
              <w:rFonts w:ascii="Arial" w:eastAsia="Times New Roman" w:hAnsi="Arial" w:cs="Arial"/>
              <w:color w:val="333333"/>
            </w:rPr>
          </w:rPrChange>
        </w:rPr>
        <w:t>Generates images of the mapped reactions where matching substructures are highlighted.</w:t>
      </w:r>
    </w:p>
    <w:p w14:paraId="5CED0F95" w14:textId="77777777" w:rsidR="00B344F7" w:rsidRPr="00902B69" w:rsidRDefault="00C87458" w:rsidP="00902B69">
      <w:pPr>
        <w:pStyle w:val="ListParagraph"/>
        <w:numPr>
          <w:ilvl w:val="0"/>
          <w:numId w:val="1"/>
        </w:numPr>
        <w:spacing w:line="276" w:lineRule="auto"/>
        <w:jc w:val="both"/>
        <w:textAlignment w:val="baseline"/>
        <w:rPr>
          <w:rFonts w:ascii="Arial" w:eastAsia="Times New Roman" w:hAnsi="Arial" w:cs="Arial"/>
          <w:color w:val="333333"/>
          <w:rPrChange w:id="626" w:author="Syed Asad Rahman" w:date="2015-11-06T06:47:00Z">
            <w:rPr>
              <w:rFonts w:ascii="Arial" w:eastAsia="Times New Roman" w:hAnsi="Arial" w:cs="Arial"/>
              <w:color w:val="333333"/>
            </w:rPr>
          </w:rPrChange>
        </w:rPr>
        <w:pPrChange w:id="627" w:author="Syed Asad Rahman" w:date="2015-11-06T06:47:00Z">
          <w:pPr>
            <w:pStyle w:val="ListParagraph"/>
            <w:numPr>
              <w:numId w:val="1"/>
            </w:numPr>
            <w:tabs>
              <w:tab w:val="num" w:pos="720"/>
            </w:tabs>
            <w:spacing w:line="360" w:lineRule="auto"/>
            <w:ind w:hanging="360"/>
            <w:jc w:val="both"/>
            <w:textAlignment w:val="baseline"/>
          </w:pPr>
        </w:pPrChange>
      </w:pPr>
      <w:r w:rsidRPr="00902B69">
        <w:rPr>
          <w:rFonts w:ascii="Arial" w:eastAsia="Times New Roman" w:hAnsi="Arial" w:cs="Arial"/>
          <w:color w:val="333333"/>
          <w:rPrChange w:id="628" w:author="Syed Asad Rahman" w:date="2015-11-06T06:47:00Z">
            <w:rPr>
              <w:rFonts w:ascii="Arial" w:eastAsia="Times New Roman" w:hAnsi="Arial" w:cs="Arial"/>
              <w:color w:val="333333"/>
            </w:rPr>
          </w:rPrChange>
        </w:rPr>
        <w:t>Generates reaction patterns and bond changes for input reactions.</w:t>
      </w:r>
    </w:p>
    <w:p w14:paraId="7A3339AD" w14:textId="01BE53C3" w:rsidR="00C87458" w:rsidRPr="00902B69" w:rsidRDefault="00C87458" w:rsidP="00902B69">
      <w:pPr>
        <w:pStyle w:val="ListParagraph"/>
        <w:numPr>
          <w:ilvl w:val="0"/>
          <w:numId w:val="1"/>
        </w:numPr>
        <w:spacing w:line="276" w:lineRule="auto"/>
        <w:jc w:val="both"/>
        <w:textAlignment w:val="baseline"/>
        <w:rPr>
          <w:rFonts w:ascii="Arial" w:eastAsia="Times New Roman" w:hAnsi="Arial" w:cs="Arial"/>
          <w:color w:val="333333"/>
          <w:rPrChange w:id="629" w:author="Syed Asad Rahman" w:date="2015-11-06T06:47:00Z">
            <w:rPr>
              <w:rFonts w:ascii="Arial" w:eastAsia="Times New Roman" w:hAnsi="Arial" w:cs="Arial"/>
              <w:color w:val="333333"/>
            </w:rPr>
          </w:rPrChange>
        </w:rPr>
        <w:pPrChange w:id="630" w:author="Syed Asad Rahman" w:date="2015-11-06T06:47:00Z">
          <w:pPr>
            <w:pStyle w:val="ListParagraph"/>
            <w:numPr>
              <w:numId w:val="1"/>
            </w:numPr>
            <w:tabs>
              <w:tab w:val="num" w:pos="720"/>
            </w:tabs>
            <w:spacing w:line="360" w:lineRule="auto"/>
            <w:ind w:hanging="360"/>
            <w:jc w:val="both"/>
            <w:textAlignment w:val="baseline"/>
          </w:pPr>
        </w:pPrChange>
      </w:pPr>
      <w:r w:rsidRPr="00902B69">
        <w:rPr>
          <w:rFonts w:ascii="Arial" w:eastAsia="Times New Roman" w:hAnsi="Arial" w:cs="Arial"/>
          <w:color w:val="333333"/>
          <w:rPrChange w:id="631" w:author="Syed Asad Rahman" w:date="2015-11-06T06:47:00Z">
            <w:rPr>
              <w:rFonts w:ascii="Arial" w:eastAsia="Times New Roman" w:hAnsi="Arial" w:cs="Arial"/>
              <w:color w:val="333333"/>
            </w:rPr>
          </w:rPrChange>
        </w:rPr>
        <w:t>The input format can be SMILES</w:t>
      </w:r>
      <w:r w:rsidR="00677B6D" w:rsidRPr="00902B69">
        <w:rPr>
          <w:rFonts w:ascii="Arial" w:eastAsia="Times New Roman" w:hAnsi="Arial" w:cs="Arial"/>
          <w:color w:val="333333"/>
          <w:rPrChange w:id="632" w:author="Syed Asad Rahman" w:date="2015-11-06T06:47:00Z">
            <w:rPr>
              <w:rFonts w:ascii="Arial" w:eastAsia="Times New Roman" w:hAnsi="Arial" w:cs="Arial"/>
              <w:color w:val="333333"/>
            </w:rPr>
          </w:rPrChange>
        </w:rPr>
        <w:t xml:space="preserve"> </w:t>
      </w:r>
      <w:r w:rsidRPr="00902B69">
        <w:rPr>
          <w:rFonts w:ascii="Arial" w:eastAsia="Times New Roman" w:hAnsi="Arial" w:cs="Arial"/>
          <w:color w:val="333333"/>
          <w:rPrChange w:id="633" w:author="Syed Asad Rahman" w:date="2015-11-06T06:47:00Z">
            <w:rPr>
              <w:rFonts w:ascii="Arial" w:eastAsia="Times New Roman" w:hAnsi="Arial" w:cs="Arial"/>
              <w:color w:val="333333"/>
            </w:rPr>
          </w:rPrChange>
        </w:rPr>
        <w:t>or RXN file</w:t>
      </w:r>
      <w:r w:rsidR="006E7C65" w:rsidRPr="00902B69">
        <w:rPr>
          <w:rFonts w:ascii="Arial" w:eastAsia="Times New Roman" w:hAnsi="Arial" w:cs="Arial"/>
          <w:color w:val="333333"/>
          <w:rPrChange w:id="634" w:author="Syed Asad Rahman" w:date="2015-11-06T06:47:00Z">
            <w:rPr>
              <w:rFonts w:ascii="Arial" w:eastAsia="Times New Roman" w:hAnsi="Arial" w:cs="Arial"/>
              <w:color w:val="333333"/>
            </w:rPr>
          </w:rPrChange>
        </w:rPr>
        <w:t xml:space="preserve"> </w:t>
      </w:r>
      <w:r w:rsidR="006E7C65" w:rsidRPr="00902B69">
        <w:rPr>
          <w:rFonts w:ascii="Arial" w:eastAsia="Times New Roman" w:hAnsi="Arial" w:cs="Arial"/>
          <w:color w:val="333333"/>
          <w:rPrChange w:id="635" w:author="Syed Asad Rahman" w:date="2015-11-06T06:47:00Z">
            <w:rPr>
              <w:rFonts w:ascii="Arial" w:eastAsia="Times New Roman" w:hAnsi="Arial" w:cs="Arial"/>
              <w:color w:val="333333"/>
            </w:rPr>
          </w:rPrChange>
        </w:rPr>
        <w:fldChar w:fldCharType="begin"/>
      </w:r>
      <w:r w:rsidR="00E51450" w:rsidRPr="00902B69">
        <w:rPr>
          <w:rFonts w:ascii="Arial" w:eastAsia="Times New Roman" w:hAnsi="Arial" w:cs="Arial"/>
          <w:color w:val="333333"/>
          <w:rPrChange w:id="636" w:author="Syed Asad Rahman" w:date="2015-11-06T06:47:00Z">
            <w:rPr>
              <w:rFonts w:ascii="Arial" w:eastAsia="Times New Roman" w:hAnsi="Arial" w:cs="Arial"/>
              <w:color w:val="333333"/>
            </w:rPr>
          </w:rPrChange>
        </w:rPr>
        <w:instrText xml:space="preserve"> ADDIN PAPERS2_CITATIONS &lt;citation&gt;&lt;uuid&gt;CAC51628-56CE-4C1B-940D-B7E7D195D190&lt;/uuid&gt;&lt;priority&gt;0&lt;/priority&gt;&lt;publications&gt;&lt;publication&gt;&lt;publication_date&gt;99200310241200000000222000&lt;/publication_date&gt;&lt;startpage&gt;1870&lt;/startpage&gt;&lt;subtitle&gt;from data to knowledge in 4 volumes&lt;/subtitle&gt;&lt;title&gt;Handbook of chemoinformatics&lt;/title&gt;&lt;uuid&gt;A28D77DE-81BA-4B1A-B3BB-76CB453EF2B0&lt;/uuid&gt;&lt;subtype&gt;0&lt;/subtype&gt;&lt;publisher&gt;Vch Verlagsgesellschaft Mbh&lt;/publisher&gt;&lt;type&gt;0&lt;/type&gt;&lt;url&gt;http://onlinelibrary.wiley.com/doi/10.1002/9783527618279.part10/summary&lt;/url&gt;&lt;authors&gt;&lt;author&gt;&lt;firstName&gt;Johann&lt;/firstName&gt;&lt;lastName&gt;Gasteiger&lt;/lastName&gt;&lt;/author&gt;&lt;/authors&gt;&lt;/publication&gt;&lt;/publications&gt;&lt;cites&gt;&lt;/cites&gt;&lt;/citation&gt;</w:instrText>
      </w:r>
      <w:r w:rsidR="006E7C65" w:rsidRPr="00902B69">
        <w:rPr>
          <w:rFonts w:ascii="Arial" w:eastAsia="Times New Roman" w:hAnsi="Arial" w:cs="Arial"/>
          <w:color w:val="333333"/>
          <w:rPrChange w:id="637" w:author="Syed Asad Rahman" w:date="2015-11-06T06:47:00Z">
            <w:rPr>
              <w:rFonts w:ascii="Arial" w:eastAsia="Times New Roman" w:hAnsi="Arial" w:cs="Arial"/>
              <w:color w:val="333333"/>
            </w:rPr>
          </w:rPrChange>
        </w:rPr>
        <w:fldChar w:fldCharType="separate"/>
      </w:r>
      <w:r w:rsidR="0003681E" w:rsidRPr="00902B69">
        <w:rPr>
          <w:rFonts w:ascii="Arial" w:hAnsi="Arial" w:cs="Arial"/>
          <w:lang w:val="en-US"/>
          <w:rPrChange w:id="638" w:author="Syed Asad Rahman" w:date="2015-11-06T06:47:00Z">
            <w:rPr>
              <w:rFonts w:ascii="Arial" w:hAnsi="Arial" w:cs="Arial"/>
              <w:lang w:val="en-US"/>
            </w:rPr>
          </w:rPrChange>
        </w:rPr>
        <w:t>(Gasteiger, 2003)</w:t>
      </w:r>
      <w:r w:rsidR="006E7C65" w:rsidRPr="00902B69">
        <w:rPr>
          <w:rFonts w:ascii="Arial" w:eastAsia="Times New Roman" w:hAnsi="Arial" w:cs="Arial"/>
          <w:color w:val="333333"/>
          <w:rPrChange w:id="639" w:author="Syed Asad Rahman" w:date="2015-11-06T06:47:00Z">
            <w:rPr>
              <w:rFonts w:ascii="Arial" w:eastAsia="Times New Roman" w:hAnsi="Arial" w:cs="Arial"/>
              <w:color w:val="333333"/>
            </w:rPr>
          </w:rPrChange>
        </w:rPr>
        <w:fldChar w:fldCharType="end"/>
      </w:r>
      <w:r w:rsidRPr="00902B69">
        <w:rPr>
          <w:rFonts w:ascii="Arial" w:eastAsia="Times New Roman" w:hAnsi="Arial" w:cs="Arial"/>
          <w:color w:val="333333"/>
          <w:rPrChange w:id="640" w:author="Syed Asad Rahman" w:date="2015-11-06T06:47:00Z">
            <w:rPr>
              <w:rFonts w:ascii="Arial" w:eastAsia="Times New Roman" w:hAnsi="Arial" w:cs="Arial"/>
              <w:color w:val="333333"/>
            </w:rPr>
          </w:rPrChange>
        </w:rPr>
        <w:t>.</w:t>
      </w:r>
    </w:p>
    <w:p w14:paraId="10D66649" w14:textId="77777777" w:rsidR="00B344F7" w:rsidRPr="00902B69" w:rsidRDefault="00B344F7" w:rsidP="00902B69">
      <w:pPr>
        <w:pStyle w:val="ListParagraph"/>
        <w:numPr>
          <w:ilvl w:val="0"/>
          <w:numId w:val="1"/>
        </w:numPr>
        <w:spacing w:line="276" w:lineRule="auto"/>
        <w:jc w:val="both"/>
        <w:textAlignment w:val="baseline"/>
        <w:rPr>
          <w:rFonts w:ascii="Arial" w:eastAsia="Times New Roman" w:hAnsi="Arial" w:cs="Arial"/>
          <w:color w:val="333333"/>
          <w:rPrChange w:id="641" w:author="Syed Asad Rahman" w:date="2015-11-06T06:47:00Z">
            <w:rPr>
              <w:rFonts w:ascii="Arial" w:eastAsia="Times New Roman" w:hAnsi="Arial" w:cs="Arial"/>
              <w:color w:val="333333"/>
            </w:rPr>
          </w:rPrChange>
        </w:rPr>
        <w:pPrChange w:id="642" w:author="Syed Asad Rahman" w:date="2015-11-06T06:47:00Z">
          <w:pPr>
            <w:pStyle w:val="ListParagraph"/>
            <w:numPr>
              <w:numId w:val="1"/>
            </w:numPr>
            <w:tabs>
              <w:tab w:val="num" w:pos="720"/>
            </w:tabs>
            <w:spacing w:line="360" w:lineRule="auto"/>
            <w:ind w:hanging="360"/>
            <w:jc w:val="both"/>
            <w:textAlignment w:val="baseline"/>
          </w:pPr>
        </w:pPrChange>
      </w:pPr>
      <w:r w:rsidRPr="00902B69">
        <w:rPr>
          <w:rFonts w:ascii="Arial" w:eastAsia="Times New Roman" w:hAnsi="Arial" w:cs="Arial"/>
          <w:color w:val="333333"/>
          <w:rPrChange w:id="643" w:author="Syed Asad Rahman" w:date="2015-11-06T06:47:00Z">
            <w:rPr>
              <w:rFonts w:ascii="Arial" w:eastAsia="Times New Roman" w:hAnsi="Arial" w:cs="Arial"/>
              <w:color w:val="333333"/>
            </w:rPr>
          </w:rPrChange>
        </w:rPr>
        <w:t>The mapped reaction can in an RXN file or SMILES with AAM information.</w:t>
      </w:r>
    </w:p>
    <w:p w14:paraId="1A38953D" w14:textId="311F8EF4" w:rsidR="00C87458" w:rsidRPr="00902B69" w:rsidRDefault="00C87458" w:rsidP="00902B69">
      <w:pPr>
        <w:pStyle w:val="ListParagraph"/>
        <w:numPr>
          <w:ilvl w:val="0"/>
          <w:numId w:val="1"/>
        </w:numPr>
        <w:spacing w:line="276" w:lineRule="auto"/>
        <w:jc w:val="both"/>
        <w:textAlignment w:val="baseline"/>
        <w:rPr>
          <w:rFonts w:ascii="Arial" w:eastAsia="Times New Roman" w:hAnsi="Arial" w:cs="Arial"/>
          <w:color w:val="333333"/>
          <w:rPrChange w:id="644" w:author="Syed Asad Rahman" w:date="2015-11-06T06:47:00Z">
            <w:rPr>
              <w:rFonts w:ascii="Arial" w:eastAsia="Times New Roman" w:hAnsi="Arial" w:cs="Arial"/>
              <w:color w:val="333333"/>
            </w:rPr>
          </w:rPrChange>
        </w:rPr>
        <w:pPrChange w:id="645" w:author="Syed Asad Rahman" w:date="2015-11-06T06:47:00Z">
          <w:pPr>
            <w:pStyle w:val="ListParagraph"/>
            <w:numPr>
              <w:numId w:val="1"/>
            </w:numPr>
            <w:tabs>
              <w:tab w:val="num" w:pos="720"/>
            </w:tabs>
            <w:spacing w:line="360" w:lineRule="auto"/>
            <w:ind w:hanging="360"/>
            <w:jc w:val="both"/>
            <w:textAlignment w:val="baseline"/>
          </w:pPr>
        </w:pPrChange>
      </w:pPr>
      <w:r w:rsidRPr="00902B69">
        <w:rPr>
          <w:rFonts w:ascii="Arial" w:eastAsia="Times New Roman" w:hAnsi="Arial" w:cs="Arial"/>
          <w:color w:val="333333"/>
          <w:rPrChange w:id="646" w:author="Syed Asad Rahman" w:date="2015-11-06T06:47:00Z">
            <w:rPr>
              <w:rFonts w:ascii="Arial" w:eastAsia="Times New Roman" w:hAnsi="Arial" w:cs="Arial"/>
              <w:color w:val="333333"/>
            </w:rPr>
          </w:rPrChange>
        </w:rPr>
        <w:t xml:space="preserve">This is </w:t>
      </w:r>
      <w:r w:rsidR="00B344F7" w:rsidRPr="00902B69">
        <w:rPr>
          <w:rFonts w:ascii="Arial" w:eastAsia="Times New Roman" w:hAnsi="Arial" w:cs="Arial"/>
          <w:color w:val="333333"/>
          <w:rPrChange w:id="647" w:author="Syed Asad Rahman" w:date="2015-11-06T06:47:00Z">
            <w:rPr>
              <w:rFonts w:ascii="Arial" w:eastAsia="Times New Roman" w:hAnsi="Arial" w:cs="Arial"/>
              <w:color w:val="333333"/>
            </w:rPr>
          </w:rPrChange>
        </w:rPr>
        <w:t>built</w:t>
      </w:r>
      <w:r w:rsidRPr="00902B69">
        <w:rPr>
          <w:rFonts w:ascii="Arial" w:eastAsia="Times New Roman" w:hAnsi="Arial" w:cs="Arial"/>
          <w:color w:val="333333"/>
          <w:rPrChange w:id="648" w:author="Syed Asad Rahman" w:date="2015-11-06T06:47:00Z">
            <w:rPr>
              <w:rFonts w:ascii="Arial" w:eastAsia="Times New Roman" w:hAnsi="Arial" w:cs="Arial"/>
              <w:color w:val="333333"/>
            </w:rPr>
          </w:rPrChange>
        </w:rPr>
        <w:t xml:space="preserve"> </w:t>
      </w:r>
      <w:r w:rsidR="00B344F7" w:rsidRPr="00902B69">
        <w:rPr>
          <w:rFonts w:ascii="Arial" w:eastAsia="Times New Roman" w:hAnsi="Arial" w:cs="Arial"/>
          <w:color w:val="333333"/>
          <w:rPrChange w:id="649" w:author="Syed Asad Rahman" w:date="2015-11-06T06:47:00Z">
            <w:rPr>
              <w:rFonts w:ascii="Arial" w:eastAsia="Times New Roman" w:hAnsi="Arial" w:cs="Arial"/>
              <w:color w:val="333333"/>
            </w:rPr>
          </w:rPrChange>
        </w:rPr>
        <w:t>upon</w:t>
      </w:r>
      <w:r w:rsidRPr="00902B69">
        <w:rPr>
          <w:rFonts w:ascii="Arial" w:eastAsia="Times New Roman" w:hAnsi="Arial" w:cs="Arial"/>
          <w:color w:val="333333"/>
          <w:rPrChange w:id="650" w:author="Syed Asad Rahman" w:date="2015-11-06T06:47:00Z">
            <w:rPr>
              <w:rFonts w:ascii="Arial" w:eastAsia="Times New Roman" w:hAnsi="Arial" w:cs="Arial"/>
              <w:color w:val="333333"/>
            </w:rPr>
          </w:rPrChange>
        </w:rPr>
        <w:t xml:space="preserve"> the</w:t>
      </w:r>
      <w:r w:rsidRPr="00902B69">
        <w:rPr>
          <w:rStyle w:val="apple-converted-space"/>
          <w:rFonts w:ascii="Arial" w:eastAsia="Times New Roman" w:hAnsi="Arial" w:cs="Arial"/>
          <w:color w:val="333333"/>
          <w:rPrChange w:id="651" w:author="Syed Asad Rahman" w:date="2015-11-06T06:47:00Z">
            <w:rPr>
              <w:rStyle w:val="apple-converted-space"/>
              <w:rFonts w:ascii="Arial" w:eastAsia="Times New Roman" w:hAnsi="Arial" w:cs="Arial"/>
              <w:color w:val="333333"/>
            </w:rPr>
          </w:rPrChange>
        </w:rPr>
        <w:t> </w:t>
      </w:r>
      <w:r w:rsidR="00BB38A2" w:rsidRPr="00902B69">
        <w:rPr>
          <w:rFonts w:ascii="Arial" w:hAnsi="Arial" w:cs="Arial"/>
          <w:rPrChange w:id="652" w:author="Syed Asad Rahman" w:date="2015-11-06T06:47:00Z">
            <w:rPr/>
          </w:rPrChange>
        </w:rPr>
        <w:fldChar w:fldCharType="begin"/>
      </w:r>
      <w:r w:rsidR="00BB38A2" w:rsidRPr="00902B69">
        <w:rPr>
          <w:rFonts w:ascii="Arial" w:hAnsi="Arial" w:cs="Arial"/>
          <w:rPrChange w:id="653" w:author="Syed Asad Rahman" w:date="2015-11-06T06:47:00Z">
            <w:rPr/>
          </w:rPrChange>
        </w:rPr>
        <w:instrText xml:space="preserve"> HYPERLINK "https://www.ebi.ac.uk/thornton-srv/software/SMSD/" \t "_blank" \o "SMSD" </w:instrText>
      </w:r>
      <w:r w:rsidR="00BB38A2" w:rsidRPr="00902B69">
        <w:rPr>
          <w:rFonts w:ascii="Arial" w:hAnsi="Arial" w:cs="Arial"/>
          <w:rPrChange w:id="654" w:author="Syed Asad Rahman" w:date="2015-11-06T06:47:00Z">
            <w:rPr/>
          </w:rPrChange>
        </w:rPr>
        <w:fldChar w:fldCharType="separate"/>
      </w:r>
      <w:r w:rsidRPr="00902B69">
        <w:rPr>
          <w:rStyle w:val="Hyperlink"/>
          <w:rFonts w:ascii="Arial" w:eastAsia="Times New Roman" w:hAnsi="Arial" w:cs="Arial"/>
          <w:color w:val="990000"/>
          <w:bdr w:val="none" w:sz="0" w:space="0" w:color="auto" w:frame="1"/>
          <w:rPrChange w:id="655" w:author="Syed Asad Rahman" w:date="2015-11-06T06:47:00Z">
            <w:rPr>
              <w:rStyle w:val="Hyperlink"/>
              <w:rFonts w:ascii="Arial" w:eastAsia="Times New Roman" w:hAnsi="Arial" w:cs="Arial"/>
              <w:color w:val="990000"/>
              <w:bdr w:val="none" w:sz="0" w:space="0" w:color="auto" w:frame="1"/>
            </w:rPr>
          </w:rPrChange>
        </w:rPr>
        <w:t>SMSD</w:t>
      </w:r>
      <w:r w:rsidR="00BB38A2" w:rsidRPr="00902B69">
        <w:rPr>
          <w:rStyle w:val="Hyperlink"/>
          <w:rFonts w:ascii="Arial" w:eastAsia="Times New Roman" w:hAnsi="Arial" w:cs="Arial"/>
          <w:color w:val="990000"/>
          <w:bdr w:val="none" w:sz="0" w:space="0" w:color="auto" w:frame="1"/>
          <w:rPrChange w:id="656" w:author="Syed Asad Rahman" w:date="2015-11-06T06:47:00Z">
            <w:rPr>
              <w:rStyle w:val="Hyperlink"/>
              <w:rFonts w:ascii="Arial" w:eastAsia="Times New Roman" w:hAnsi="Arial" w:cs="Arial"/>
              <w:color w:val="990000"/>
              <w:bdr w:val="none" w:sz="0" w:space="0" w:color="auto" w:frame="1"/>
            </w:rPr>
          </w:rPrChange>
        </w:rPr>
        <w:fldChar w:fldCharType="end"/>
      </w:r>
      <w:r w:rsidR="00A615C7" w:rsidRPr="00902B69">
        <w:rPr>
          <w:rFonts w:ascii="Arial" w:eastAsia="Times New Roman" w:hAnsi="Arial" w:cs="Arial"/>
          <w:color w:val="333333"/>
          <w:rPrChange w:id="657" w:author="Syed Asad Rahman" w:date="2015-11-06T06:47:00Z">
            <w:rPr>
              <w:rFonts w:ascii="Arial" w:eastAsia="Times New Roman" w:hAnsi="Arial" w:cs="Arial"/>
              <w:color w:val="333333"/>
            </w:rPr>
          </w:rPrChange>
        </w:rPr>
        <w:t xml:space="preserve"> </w:t>
      </w:r>
      <w:r w:rsidR="00A615C7" w:rsidRPr="00902B69">
        <w:rPr>
          <w:rFonts w:ascii="Arial" w:eastAsia="Times New Roman" w:hAnsi="Arial" w:cs="Arial"/>
          <w:color w:val="333333"/>
          <w:rPrChange w:id="658" w:author="Syed Asad Rahman" w:date="2015-11-06T06:47:00Z">
            <w:rPr>
              <w:rFonts w:ascii="Arial" w:eastAsia="Times New Roman" w:hAnsi="Arial" w:cs="Arial"/>
              <w:color w:val="333333"/>
            </w:rPr>
          </w:rPrChange>
        </w:rPr>
        <w:fldChar w:fldCharType="begin"/>
      </w:r>
      <w:r w:rsidR="00E51450" w:rsidRPr="00902B69">
        <w:rPr>
          <w:rFonts w:ascii="Arial" w:eastAsia="Times New Roman" w:hAnsi="Arial" w:cs="Arial"/>
          <w:color w:val="333333"/>
          <w:rPrChange w:id="659" w:author="Syed Asad Rahman" w:date="2015-11-06T06:47:00Z">
            <w:rPr>
              <w:rFonts w:ascii="Arial" w:eastAsia="Times New Roman" w:hAnsi="Arial" w:cs="Arial"/>
              <w:color w:val="333333"/>
            </w:rPr>
          </w:rPrChange>
        </w:rPr>
        <w:instrText xml:space="preserve"> ADDIN PAPERS2_CITATIONS &lt;citation&gt;&lt;uuid&gt;2983CF65-1B88-492C-B1AC-722485418879&lt;/uuid&gt;&lt;priority&gt;0&lt;/priority&gt;&lt;publications&gt;&lt;publication&gt;&lt;uuid&gt;EC532648-68B2-4890-9460-D3859A8329AE&lt;/uuid&gt;&lt;volume&gt;1&lt;/volume&gt;&lt;accepted_date&gt;99200908101200000000222000&lt;/accepted_date&gt;&lt;doi&gt;10.1186/1758-2946-1-12&lt;/doi&gt;&lt;startpage&gt;12&lt;/startpage&gt;&lt;publication_date&gt;99200900001200000000200000&lt;/publication_date&gt;&lt;url&gt;http://eutils.ncbi.nlm.nih.gov/entrez/eutils/elink.fcgi?dbfrom=pubmed&amp;amp;id=20298518&amp;amp;retmode=ref&amp;amp;cmd=prlinks&lt;/url&gt;&lt;type&gt;400&lt;/type&gt;&lt;title&gt;Small Molecule Subgraph Detector (SMSD) toolkit.&lt;/title&gt;&lt;publisher&gt;Chemistry Central Ltd&lt;/publisher&gt;&lt;location&gt;200,5,52.0800838,0.1864150&lt;/location&gt;&lt;submission_date&gt;99200905111200000000222000&lt;/submission_date&gt;&lt;number&gt;1&lt;/number&gt;&lt;institution&gt;EMBL-European Bioinformatics Institute, Wellcome Trust Genome Campus, Hinxton, Cambridge, CB10 1SD, UK. asad@ebi.ac.uk.&lt;/institution&gt;&lt;subtype&gt;400&lt;/subtype&gt;&lt;endpage&gt;12&lt;/endpage&gt;&lt;bundle&gt;&lt;publication&gt;&lt;title&gt;Journal of cheminformatics&lt;/title&gt;&lt;type&gt;-100&lt;/type&gt;&lt;subtype&gt;-100&lt;/subtype&gt;&lt;uuid&gt;6D22B5EB-2CD2-40EB-A932-0AF98955E11A&lt;/uuid&gt;&lt;/publication&gt;&lt;/bundle&gt;&lt;authors&gt;&lt;author&gt;&lt;firstName&gt;Syed&lt;/firstName&gt;&lt;middleNames&gt;Asad&lt;/middleNames&gt;&lt;lastName&gt;Rahman&lt;/lastName&gt;&lt;/author&gt;&lt;author&gt;&lt;firstName&gt;Matthew&lt;/firstName&gt;&lt;lastName&gt;Bashton&lt;/lastName&gt;&lt;/author&gt;&lt;author&gt;&lt;firstName&gt;Gemma&lt;/firstName&gt;&lt;middleNames&gt;L&lt;/middleNames&gt;&lt;lastName&gt;Holliday&lt;/lastName&gt;&lt;/author&gt;&lt;author&gt;&lt;firstName&gt;Rainer&lt;/firstName&gt;&lt;lastName&gt;Schrader&lt;/lastName&gt;&lt;/author&gt;&lt;author&gt;&lt;firstName&gt;Janet&lt;/firstName&gt;&lt;middleNames&gt;M&lt;/middleNames&gt;&lt;lastName&gt;Thornton&lt;/lastName&gt;&lt;/author&gt;&lt;/authors&gt;&lt;/publication&gt;&lt;/publications&gt;&lt;cites&gt;&lt;/cites&gt;&lt;/citation&gt;</w:instrText>
      </w:r>
      <w:r w:rsidR="00A615C7" w:rsidRPr="00902B69">
        <w:rPr>
          <w:rFonts w:ascii="Arial" w:eastAsia="Times New Roman" w:hAnsi="Arial" w:cs="Arial"/>
          <w:color w:val="333333"/>
          <w:rPrChange w:id="660" w:author="Syed Asad Rahman" w:date="2015-11-06T06:47:00Z">
            <w:rPr>
              <w:rFonts w:ascii="Arial" w:eastAsia="Times New Roman" w:hAnsi="Arial" w:cs="Arial"/>
              <w:color w:val="333333"/>
            </w:rPr>
          </w:rPrChange>
        </w:rPr>
        <w:fldChar w:fldCharType="separate"/>
      </w:r>
      <w:r w:rsidR="0003681E" w:rsidRPr="00902B69">
        <w:rPr>
          <w:rFonts w:ascii="Arial" w:hAnsi="Arial" w:cs="Arial"/>
          <w:lang w:val="en-US"/>
          <w:rPrChange w:id="661" w:author="Syed Asad Rahman" w:date="2015-11-06T06:47:00Z">
            <w:rPr>
              <w:rFonts w:ascii="Arial" w:hAnsi="Arial" w:cs="Arial"/>
              <w:lang w:val="en-US"/>
            </w:rPr>
          </w:rPrChange>
        </w:rPr>
        <w:t xml:space="preserve">(Rahman </w:t>
      </w:r>
      <w:r w:rsidR="0003681E" w:rsidRPr="00902B69">
        <w:rPr>
          <w:rFonts w:ascii="Arial" w:hAnsi="Arial" w:cs="Arial"/>
          <w:i/>
          <w:iCs/>
          <w:lang w:val="en-US"/>
          <w:rPrChange w:id="662" w:author="Syed Asad Rahman" w:date="2015-11-06T06:47:00Z">
            <w:rPr>
              <w:rFonts w:ascii="Arial" w:hAnsi="Arial" w:cs="Arial"/>
              <w:i/>
              <w:iCs/>
              <w:lang w:val="en-US"/>
            </w:rPr>
          </w:rPrChange>
        </w:rPr>
        <w:t>et al.</w:t>
      </w:r>
      <w:r w:rsidR="0003681E" w:rsidRPr="00902B69">
        <w:rPr>
          <w:rFonts w:ascii="Arial" w:hAnsi="Arial" w:cs="Arial"/>
          <w:lang w:val="en-US"/>
          <w:rPrChange w:id="663" w:author="Syed Asad Rahman" w:date="2015-11-06T06:47:00Z">
            <w:rPr>
              <w:rFonts w:ascii="Arial" w:hAnsi="Arial" w:cs="Arial"/>
              <w:lang w:val="en-US"/>
            </w:rPr>
          </w:rPrChange>
        </w:rPr>
        <w:t>, 2009)</w:t>
      </w:r>
      <w:r w:rsidR="00A615C7" w:rsidRPr="00902B69">
        <w:rPr>
          <w:rFonts w:ascii="Arial" w:eastAsia="Times New Roman" w:hAnsi="Arial" w:cs="Arial"/>
          <w:color w:val="333333"/>
          <w:rPrChange w:id="664" w:author="Syed Asad Rahman" w:date="2015-11-06T06:47:00Z">
            <w:rPr>
              <w:rFonts w:ascii="Arial" w:eastAsia="Times New Roman" w:hAnsi="Arial" w:cs="Arial"/>
              <w:color w:val="333333"/>
            </w:rPr>
          </w:rPrChange>
        </w:rPr>
        <w:fldChar w:fldCharType="end"/>
      </w:r>
      <w:r w:rsidRPr="00902B69">
        <w:rPr>
          <w:rStyle w:val="apple-converted-space"/>
          <w:rFonts w:ascii="Arial" w:eastAsia="Times New Roman" w:hAnsi="Arial" w:cs="Arial"/>
          <w:color w:val="333333"/>
          <w:rPrChange w:id="665" w:author="Syed Asad Rahman" w:date="2015-11-06T06:47:00Z">
            <w:rPr>
              <w:rStyle w:val="apple-converted-space"/>
              <w:rFonts w:ascii="Arial" w:eastAsia="Times New Roman" w:hAnsi="Arial" w:cs="Arial"/>
              <w:color w:val="333333"/>
            </w:rPr>
          </w:rPrChange>
        </w:rPr>
        <w:t> </w:t>
      </w:r>
      <w:r w:rsidRPr="00902B69">
        <w:rPr>
          <w:rFonts w:ascii="Arial" w:eastAsia="Times New Roman" w:hAnsi="Arial" w:cs="Arial"/>
          <w:color w:val="333333"/>
          <w:rPrChange w:id="666" w:author="Syed Asad Rahman" w:date="2015-11-06T06:47:00Z">
            <w:rPr>
              <w:rFonts w:ascii="Arial" w:eastAsia="Times New Roman" w:hAnsi="Arial" w:cs="Arial"/>
              <w:color w:val="333333"/>
            </w:rPr>
          </w:rPrChange>
        </w:rPr>
        <w:t>and</w:t>
      </w:r>
      <w:r w:rsidRPr="00902B69">
        <w:rPr>
          <w:rStyle w:val="apple-converted-space"/>
          <w:rFonts w:ascii="Arial" w:eastAsia="Times New Roman" w:hAnsi="Arial" w:cs="Arial"/>
          <w:color w:val="333333"/>
          <w:rPrChange w:id="667" w:author="Syed Asad Rahman" w:date="2015-11-06T06:47:00Z">
            <w:rPr>
              <w:rStyle w:val="apple-converted-space"/>
              <w:rFonts w:ascii="Arial" w:eastAsia="Times New Roman" w:hAnsi="Arial" w:cs="Arial"/>
              <w:color w:val="333333"/>
            </w:rPr>
          </w:rPrChange>
        </w:rPr>
        <w:t> </w:t>
      </w:r>
      <w:r w:rsidR="00BB38A2" w:rsidRPr="00902B69">
        <w:rPr>
          <w:rFonts w:ascii="Arial" w:hAnsi="Arial" w:cs="Arial"/>
          <w:rPrChange w:id="668" w:author="Syed Asad Rahman" w:date="2015-11-06T06:47:00Z">
            <w:rPr/>
          </w:rPrChange>
        </w:rPr>
        <w:fldChar w:fldCharType="begin"/>
      </w:r>
      <w:r w:rsidR="00BB38A2" w:rsidRPr="00902B69">
        <w:rPr>
          <w:rFonts w:ascii="Arial" w:hAnsi="Arial" w:cs="Arial"/>
          <w:rPrChange w:id="669" w:author="Syed Asad Rahman" w:date="2015-11-06T06:47:00Z">
            <w:rPr/>
          </w:rPrChange>
        </w:rPr>
        <w:instrText xml:space="preserve"> HYPERLINK "https://github.com/cdk" \t "_blank" \o "CDK" </w:instrText>
      </w:r>
      <w:r w:rsidR="00BB38A2" w:rsidRPr="00902B69">
        <w:rPr>
          <w:rFonts w:ascii="Arial" w:hAnsi="Arial" w:cs="Arial"/>
          <w:rPrChange w:id="670" w:author="Syed Asad Rahman" w:date="2015-11-06T06:47:00Z">
            <w:rPr/>
          </w:rPrChange>
        </w:rPr>
        <w:fldChar w:fldCharType="separate"/>
      </w:r>
      <w:r w:rsidRPr="00902B69">
        <w:rPr>
          <w:rStyle w:val="Hyperlink"/>
          <w:rFonts w:ascii="Arial" w:eastAsia="Times New Roman" w:hAnsi="Arial" w:cs="Arial"/>
          <w:color w:val="990000"/>
          <w:bdr w:val="none" w:sz="0" w:space="0" w:color="auto" w:frame="1"/>
          <w:rPrChange w:id="671" w:author="Syed Asad Rahman" w:date="2015-11-06T06:47:00Z">
            <w:rPr>
              <w:rStyle w:val="Hyperlink"/>
              <w:rFonts w:ascii="Arial" w:eastAsia="Times New Roman" w:hAnsi="Arial" w:cs="Arial"/>
              <w:color w:val="990000"/>
              <w:bdr w:val="none" w:sz="0" w:space="0" w:color="auto" w:frame="1"/>
            </w:rPr>
          </w:rPrChange>
        </w:rPr>
        <w:t>CDK</w:t>
      </w:r>
      <w:r w:rsidR="00BB38A2" w:rsidRPr="00902B69">
        <w:rPr>
          <w:rStyle w:val="Hyperlink"/>
          <w:rFonts w:ascii="Arial" w:eastAsia="Times New Roman" w:hAnsi="Arial" w:cs="Arial"/>
          <w:color w:val="990000"/>
          <w:bdr w:val="none" w:sz="0" w:space="0" w:color="auto" w:frame="1"/>
          <w:rPrChange w:id="672" w:author="Syed Asad Rahman" w:date="2015-11-06T06:47:00Z">
            <w:rPr>
              <w:rStyle w:val="Hyperlink"/>
              <w:rFonts w:ascii="Arial" w:eastAsia="Times New Roman" w:hAnsi="Arial" w:cs="Arial"/>
              <w:color w:val="990000"/>
              <w:bdr w:val="none" w:sz="0" w:space="0" w:color="auto" w:frame="1"/>
            </w:rPr>
          </w:rPrChange>
        </w:rPr>
        <w:fldChar w:fldCharType="end"/>
      </w:r>
      <w:r w:rsidR="00A615C7" w:rsidRPr="00902B69">
        <w:rPr>
          <w:rFonts w:ascii="Arial" w:eastAsia="Times New Roman" w:hAnsi="Arial" w:cs="Arial"/>
          <w:color w:val="333333"/>
          <w:rPrChange w:id="673" w:author="Syed Asad Rahman" w:date="2015-11-06T06:47:00Z">
            <w:rPr>
              <w:rFonts w:ascii="Arial" w:eastAsia="Times New Roman" w:hAnsi="Arial" w:cs="Arial"/>
              <w:color w:val="333333"/>
            </w:rPr>
          </w:rPrChange>
        </w:rPr>
        <w:t xml:space="preserve"> </w:t>
      </w:r>
      <w:r w:rsidR="00A615C7" w:rsidRPr="00902B69">
        <w:rPr>
          <w:rFonts w:ascii="Arial" w:eastAsia="Times New Roman" w:hAnsi="Arial" w:cs="Arial"/>
          <w:color w:val="333333"/>
          <w:rPrChange w:id="674" w:author="Syed Asad Rahman" w:date="2015-11-06T06:47:00Z">
            <w:rPr>
              <w:rFonts w:ascii="Arial" w:eastAsia="Times New Roman" w:hAnsi="Arial" w:cs="Arial"/>
              <w:color w:val="333333"/>
            </w:rPr>
          </w:rPrChange>
        </w:rPr>
        <w:fldChar w:fldCharType="begin"/>
      </w:r>
      <w:r w:rsidR="00E51450" w:rsidRPr="00902B69">
        <w:rPr>
          <w:rFonts w:ascii="Arial" w:eastAsia="Times New Roman" w:hAnsi="Arial" w:cs="Arial"/>
          <w:color w:val="333333"/>
          <w:rPrChange w:id="675" w:author="Syed Asad Rahman" w:date="2015-11-06T06:47:00Z">
            <w:rPr>
              <w:rFonts w:ascii="Arial" w:eastAsia="Times New Roman" w:hAnsi="Arial" w:cs="Arial"/>
              <w:color w:val="333333"/>
            </w:rPr>
          </w:rPrChange>
        </w:rPr>
        <w:instrText xml:space="preserve"> ADDIN PAPERS2_CITATIONS &lt;citation&gt;&lt;uuid&gt;EE534797-03CA-46A7-80F3-B302A6B59435&lt;/uuid&gt;&lt;priority&gt;0&lt;/priority&gt;&lt;publications&gt;&lt;publication&gt;&lt;volume&gt;12&lt;/volume&gt;&lt;publication_date&gt;99200600001200000000200000&lt;/publication_date&gt;&lt;number&gt;17&lt;/number&gt;&lt;institution&gt;Cologne University Bioinformatics Center (CUBIC), Germany. c.steinbeck@uni-koeln.de&lt;/institution&gt;&lt;startpage&gt;2111&lt;/startpage&gt;&lt;title&gt;Recent developments of the chemistry development kit (CDK) - an open-source java library for chemo- and bioinformatics.&lt;/title&gt;&lt;uuid&gt;41A7B958-8401-417F-8344-F8B7458C2565&lt;/uuid&gt;&lt;subtype&gt;400&lt;/subtype&gt;&lt;endpage&gt;2120&lt;/endpage&gt;&lt;type&gt;400&lt;/type&gt;&lt;url&gt;http://eutils.ncbi.nlm.nih.gov/entrez/eutils/elink.fcgi?dbfrom=pubmed&amp;amp;id=16796559&amp;amp;retmode=ref&amp;amp;cmd=prlinks&lt;/url&gt;&lt;bundle&gt;&lt;publication&gt;&lt;title&gt;Current pharmaceutical design&lt;/title&gt;&lt;type&gt;-100&lt;/type&gt;&lt;subtype&gt;-100&lt;/subtype&gt;&lt;uuid&gt;D39D9772-FA57-4DBA-A044-3FA685209298&lt;/uuid&gt;&lt;/publication&gt;&lt;/bundle&gt;&lt;authors&gt;&lt;author&gt;&lt;firstName&gt;Christoph&lt;/firstName&gt;&lt;lastName&gt;Steinbeck&lt;/lastName&gt;&lt;/author&gt;&lt;author&gt;&lt;firstName&gt;Christian&lt;/firstName&gt;&lt;lastName&gt;Hoppe&lt;/lastName&gt;&lt;/author&gt;&lt;author&gt;&lt;firstName&gt;Stefan&lt;/firstName&gt;&lt;lastName&gt;Kuhn&lt;/lastName&gt;&lt;/author&gt;&lt;author&gt;&lt;firstName&gt;Matteo&lt;/firstName&gt;&lt;lastName&gt;Floris&lt;/lastName&gt;&lt;/author&gt;&lt;author&gt;&lt;firstName&gt;Rajarshi&lt;/firstName&gt;&lt;lastName&gt;Guha&lt;/lastName&gt;&lt;/author&gt;&lt;author&gt;&lt;firstName&gt;Egon&lt;/firstName&gt;&lt;middleNames&gt;L&lt;/middleNames&gt;&lt;lastName&gt;Willighagen&lt;/lastName&gt;&lt;/author&gt;&lt;/authors&gt;&lt;/publication&gt;&lt;/publications&gt;&lt;cites&gt;&lt;/cites&gt;&lt;/citation&gt;</w:instrText>
      </w:r>
      <w:r w:rsidR="00A615C7" w:rsidRPr="00902B69">
        <w:rPr>
          <w:rFonts w:ascii="Arial" w:eastAsia="Times New Roman" w:hAnsi="Arial" w:cs="Arial"/>
          <w:color w:val="333333"/>
          <w:rPrChange w:id="676" w:author="Syed Asad Rahman" w:date="2015-11-06T06:47:00Z">
            <w:rPr>
              <w:rFonts w:ascii="Arial" w:eastAsia="Times New Roman" w:hAnsi="Arial" w:cs="Arial"/>
              <w:color w:val="333333"/>
            </w:rPr>
          </w:rPrChange>
        </w:rPr>
        <w:fldChar w:fldCharType="separate"/>
      </w:r>
      <w:r w:rsidR="0003681E" w:rsidRPr="00902B69">
        <w:rPr>
          <w:rFonts w:ascii="Arial" w:hAnsi="Arial" w:cs="Arial"/>
          <w:lang w:val="en-US"/>
          <w:rPrChange w:id="677" w:author="Syed Asad Rahman" w:date="2015-11-06T06:47:00Z">
            <w:rPr>
              <w:rFonts w:ascii="Arial" w:hAnsi="Arial" w:cs="Arial"/>
              <w:lang w:val="en-US"/>
            </w:rPr>
          </w:rPrChange>
        </w:rPr>
        <w:t xml:space="preserve">(Steinbeck </w:t>
      </w:r>
      <w:r w:rsidR="0003681E" w:rsidRPr="00902B69">
        <w:rPr>
          <w:rFonts w:ascii="Arial" w:hAnsi="Arial" w:cs="Arial"/>
          <w:i/>
          <w:iCs/>
          <w:lang w:val="en-US"/>
          <w:rPrChange w:id="678" w:author="Syed Asad Rahman" w:date="2015-11-06T06:47:00Z">
            <w:rPr>
              <w:rFonts w:ascii="Arial" w:hAnsi="Arial" w:cs="Arial"/>
              <w:i/>
              <w:iCs/>
              <w:lang w:val="en-US"/>
            </w:rPr>
          </w:rPrChange>
        </w:rPr>
        <w:t>et al.</w:t>
      </w:r>
      <w:r w:rsidR="0003681E" w:rsidRPr="00902B69">
        <w:rPr>
          <w:rFonts w:ascii="Arial" w:hAnsi="Arial" w:cs="Arial"/>
          <w:lang w:val="en-US"/>
          <w:rPrChange w:id="679" w:author="Syed Asad Rahman" w:date="2015-11-06T06:47:00Z">
            <w:rPr>
              <w:rFonts w:ascii="Arial" w:hAnsi="Arial" w:cs="Arial"/>
              <w:lang w:val="en-US"/>
            </w:rPr>
          </w:rPrChange>
        </w:rPr>
        <w:t>, 2006)</w:t>
      </w:r>
      <w:r w:rsidR="00A615C7" w:rsidRPr="00902B69">
        <w:rPr>
          <w:rFonts w:ascii="Arial" w:eastAsia="Times New Roman" w:hAnsi="Arial" w:cs="Arial"/>
          <w:color w:val="333333"/>
          <w:rPrChange w:id="680" w:author="Syed Asad Rahman" w:date="2015-11-06T06:47:00Z">
            <w:rPr>
              <w:rFonts w:ascii="Arial" w:eastAsia="Times New Roman" w:hAnsi="Arial" w:cs="Arial"/>
              <w:color w:val="333333"/>
            </w:rPr>
          </w:rPrChange>
        </w:rPr>
        <w:fldChar w:fldCharType="end"/>
      </w:r>
      <w:r w:rsidRPr="00902B69">
        <w:rPr>
          <w:rFonts w:ascii="Arial" w:eastAsia="Times New Roman" w:hAnsi="Arial" w:cs="Arial"/>
          <w:color w:val="333333"/>
          <w:rPrChange w:id="681" w:author="Syed Asad Rahman" w:date="2015-11-06T06:47:00Z">
            <w:rPr>
              <w:rFonts w:ascii="Arial" w:eastAsia="Times New Roman" w:hAnsi="Arial" w:cs="Arial"/>
              <w:color w:val="333333"/>
            </w:rPr>
          </w:rPrChange>
        </w:rPr>
        <w:t xml:space="preserve">, </w:t>
      </w:r>
      <w:r w:rsidR="00B344F7" w:rsidRPr="00902B69">
        <w:rPr>
          <w:rFonts w:ascii="Arial" w:eastAsia="Times New Roman" w:hAnsi="Arial" w:cs="Arial"/>
          <w:color w:val="333333"/>
          <w:rPrChange w:id="682" w:author="Syed Asad Rahman" w:date="2015-11-06T06:47:00Z">
            <w:rPr>
              <w:rFonts w:ascii="Arial" w:eastAsia="Times New Roman" w:hAnsi="Arial" w:cs="Arial"/>
              <w:color w:val="333333"/>
            </w:rPr>
          </w:rPrChange>
        </w:rPr>
        <w:t>hence it</w:t>
      </w:r>
      <w:r w:rsidR="00F562EB" w:rsidRPr="00902B69">
        <w:rPr>
          <w:rFonts w:ascii="Arial" w:eastAsia="Times New Roman" w:hAnsi="Arial" w:cs="Arial"/>
          <w:color w:val="333333"/>
          <w:rPrChange w:id="683" w:author="Syed Asad Rahman" w:date="2015-11-06T06:47:00Z">
            <w:rPr>
              <w:rFonts w:ascii="Arial" w:eastAsia="Times New Roman" w:hAnsi="Arial" w:cs="Arial"/>
              <w:color w:val="333333"/>
            </w:rPr>
          </w:rPrChange>
        </w:rPr>
        <w:t xml:space="preserve"> i</w:t>
      </w:r>
      <w:r w:rsidR="00B344F7" w:rsidRPr="00902B69">
        <w:rPr>
          <w:rFonts w:ascii="Arial" w:eastAsia="Times New Roman" w:hAnsi="Arial" w:cs="Arial"/>
          <w:color w:val="333333"/>
          <w:rPrChange w:id="684" w:author="Syed Asad Rahman" w:date="2015-11-06T06:47:00Z">
            <w:rPr>
              <w:rFonts w:ascii="Arial" w:eastAsia="Times New Roman" w:hAnsi="Arial" w:cs="Arial"/>
              <w:color w:val="333333"/>
            </w:rPr>
          </w:rPrChange>
        </w:rPr>
        <w:t>s pure Java (7.0</w:t>
      </w:r>
      <w:r w:rsidR="00F562EB" w:rsidRPr="00902B69">
        <w:rPr>
          <w:rFonts w:ascii="Arial" w:eastAsia="Times New Roman" w:hAnsi="Arial" w:cs="Arial"/>
          <w:color w:val="333333"/>
          <w:rPrChange w:id="685" w:author="Syed Asad Rahman" w:date="2015-11-06T06:47:00Z">
            <w:rPr>
              <w:rFonts w:ascii="Arial" w:eastAsia="Times New Roman" w:hAnsi="Arial" w:cs="Arial"/>
              <w:color w:val="333333"/>
            </w:rPr>
          </w:rPrChange>
        </w:rPr>
        <w:t>+</w:t>
      </w:r>
      <w:r w:rsidR="00B344F7" w:rsidRPr="00902B69">
        <w:rPr>
          <w:rFonts w:ascii="Arial" w:eastAsia="Times New Roman" w:hAnsi="Arial" w:cs="Arial"/>
          <w:color w:val="333333"/>
          <w:rPrChange w:id="686" w:author="Syed Asad Rahman" w:date="2015-11-06T06:47:00Z">
            <w:rPr>
              <w:rFonts w:ascii="Arial" w:eastAsia="Times New Roman" w:hAnsi="Arial" w:cs="Arial"/>
              <w:color w:val="333333"/>
            </w:rPr>
          </w:rPrChange>
        </w:rPr>
        <w:t xml:space="preserve">) and </w:t>
      </w:r>
      <w:r w:rsidRPr="00902B69">
        <w:rPr>
          <w:rFonts w:ascii="Arial" w:eastAsia="Times New Roman" w:hAnsi="Arial" w:cs="Arial"/>
          <w:color w:val="333333"/>
          <w:rPrChange w:id="687" w:author="Syed Asad Rahman" w:date="2015-11-06T06:47:00Z">
            <w:rPr>
              <w:rFonts w:ascii="Arial" w:eastAsia="Times New Roman" w:hAnsi="Arial" w:cs="Arial"/>
              <w:color w:val="333333"/>
            </w:rPr>
          </w:rPrChange>
        </w:rPr>
        <w:t>platform independent.</w:t>
      </w:r>
    </w:p>
    <w:p w14:paraId="4C7C8784" w14:textId="77777777" w:rsidR="00F01F79" w:rsidRPr="00902B69" w:rsidRDefault="00F01F79" w:rsidP="00902B69">
      <w:pPr>
        <w:spacing w:line="276" w:lineRule="auto"/>
        <w:jc w:val="both"/>
        <w:rPr>
          <w:rFonts w:ascii="Arial" w:hAnsi="Arial" w:cs="Arial"/>
          <w:b/>
          <w:color w:val="382A20"/>
          <w:rPrChange w:id="688" w:author="Syed Asad Rahman" w:date="2015-11-06T06:47:00Z">
            <w:rPr>
              <w:rFonts w:ascii="Arial" w:hAnsi="Arial" w:cs="Arial"/>
              <w:b/>
              <w:color w:val="382A20"/>
            </w:rPr>
          </w:rPrChange>
        </w:rPr>
        <w:pPrChange w:id="689" w:author="Syed Asad Rahman" w:date="2015-11-06T06:47:00Z">
          <w:pPr>
            <w:spacing w:line="276" w:lineRule="auto"/>
            <w:jc w:val="both"/>
          </w:pPr>
        </w:pPrChange>
      </w:pPr>
    </w:p>
    <w:p w14:paraId="6067A54C" w14:textId="77777777" w:rsidR="00F01F79" w:rsidRPr="00902B69" w:rsidRDefault="00F01F79" w:rsidP="00902B69">
      <w:pPr>
        <w:spacing w:line="276" w:lineRule="auto"/>
        <w:jc w:val="both"/>
        <w:rPr>
          <w:rFonts w:ascii="Arial" w:hAnsi="Arial" w:cs="Arial"/>
          <w:b/>
          <w:color w:val="382A20"/>
          <w:rPrChange w:id="690" w:author="Syed Asad Rahman" w:date="2015-11-06T06:47:00Z">
            <w:rPr>
              <w:rFonts w:ascii="Arial" w:hAnsi="Arial" w:cs="Arial"/>
              <w:b/>
              <w:color w:val="382A20"/>
            </w:rPr>
          </w:rPrChange>
        </w:rPr>
        <w:pPrChange w:id="691" w:author="Syed Asad Rahman" w:date="2015-11-06T06:47:00Z">
          <w:pPr>
            <w:spacing w:line="276" w:lineRule="auto"/>
            <w:jc w:val="both"/>
          </w:pPr>
        </w:pPrChange>
      </w:pPr>
    </w:p>
    <w:p w14:paraId="5AFD9895" w14:textId="435D3CDC" w:rsidR="00B73737" w:rsidRPr="00902B69" w:rsidRDefault="00B73737" w:rsidP="00902B69">
      <w:pPr>
        <w:spacing w:line="276" w:lineRule="auto"/>
        <w:jc w:val="both"/>
        <w:rPr>
          <w:rFonts w:ascii="Arial" w:hAnsi="Arial" w:cs="Arial"/>
          <w:b/>
          <w:color w:val="382A20"/>
          <w:rPrChange w:id="692" w:author="Syed Asad Rahman" w:date="2015-11-06T06:47:00Z">
            <w:rPr>
              <w:rFonts w:ascii="Arial" w:hAnsi="Arial" w:cs="Arial"/>
              <w:b/>
              <w:color w:val="382A20"/>
            </w:rPr>
          </w:rPrChange>
        </w:rPr>
        <w:pPrChange w:id="693" w:author="Syed Asad Rahman" w:date="2015-11-06T06:47:00Z">
          <w:pPr>
            <w:spacing w:line="276" w:lineRule="auto"/>
            <w:jc w:val="both"/>
          </w:pPr>
        </w:pPrChange>
      </w:pPr>
      <w:r w:rsidRPr="00902B69">
        <w:rPr>
          <w:rFonts w:ascii="Arial" w:hAnsi="Arial" w:cs="Arial"/>
          <w:b/>
          <w:color w:val="382A20"/>
          <w:rPrChange w:id="694" w:author="Syed Asad Rahman" w:date="2015-11-06T06:47:00Z">
            <w:rPr>
              <w:rFonts w:ascii="Arial" w:hAnsi="Arial" w:cs="Arial"/>
              <w:b/>
              <w:color w:val="382A20"/>
            </w:rPr>
          </w:rPrChange>
        </w:rPr>
        <w:t>Usage and applications</w:t>
      </w:r>
    </w:p>
    <w:p w14:paraId="4A891EAF" w14:textId="77777777" w:rsidR="00996169" w:rsidRPr="00902B69" w:rsidRDefault="00996169" w:rsidP="00902B69">
      <w:pPr>
        <w:spacing w:line="276" w:lineRule="auto"/>
        <w:jc w:val="both"/>
        <w:rPr>
          <w:rFonts w:ascii="Arial" w:hAnsi="Arial" w:cs="Arial"/>
          <w:color w:val="382A20"/>
          <w:rPrChange w:id="695" w:author="Syed Asad Rahman" w:date="2015-11-06T06:47:00Z">
            <w:rPr>
              <w:rFonts w:ascii="Arial" w:hAnsi="Arial" w:cs="Arial"/>
              <w:color w:val="382A20"/>
            </w:rPr>
          </w:rPrChange>
        </w:rPr>
        <w:pPrChange w:id="696" w:author="Syed Asad Rahman" w:date="2015-11-06T06:47:00Z">
          <w:pPr>
            <w:spacing w:line="276" w:lineRule="auto"/>
            <w:jc w:val="both"/>
          </w:pPr>
        </w:pPrChange>
      </w:pPr>
    </w:p>
    <w:p w14:paraId="529323AE" w14:textId="77777777" w:rsidR="00E51450" w:rsidRPr="00902B69" w:rsidRDefault="003B7A9B" w:rsidP="00902B69">
      <w:pPr>
        <w:spacing w:line="276" w:lineRule="auto"/>
        <w:jc w:val="both"/>
        <w:rPr>
          <w:rFonts w:ascii="Arial" w:hAnsi="Arial" w:cs="Arial"/>
          <w:color w:val="382A20"/>
          <w:rPrChange w:id="697" w:author="Syed Asad Rahman" w:date="2015-11-06T06:47:00Z">
            <w:rPr>
              <w:rFonts w:ascii="Arial" w:hAnsi="Arial" w:cs="Arial"/>
              <w:color w:val="382A20"/>
            </w:rPr>
          </w:rPrChange>
        </w:rPr>
        <w:pPrChange w:id="698" w:author="Syed Asad Rahman" w:date="2015-11-06T06:47:00Z">
          <w:pPr>
            <w:spacing w:line="360" w:lineRule="auto"/>
            <w:jc w:val="both"/>
          </w:pPr>
        </w:pPrChange>
      </w:pPr>
      <w:r w:rsidRPr="00902B69">
        <w:rPr>
          <w:rFonts w:ascii="Arial" w:hAnsi="Arial" w:cs="Arial"/>
          <w:color w:val="382A20"/>
          <w:rPrChange w:id="699" w:author="Syed Asad Rahman" w:date="2015-11-06T06:47:00Z">
            <w:rPr>
              <w:rFonts w:ascii="Arial" w:hAnsi="Arial" w:cs="Arial"/>
              <w:color w:val="382A20"/>
            </w:rPr>
          </w:rPrChange>
        </w:rPr>
        <w:t>The</w:t>
      </w:r>
      <w:r w:rsidRPr="00902B69">
        <w:rPr>
          <w:rFonts w:ascii="Arial" w:hAnsi="Arial" w:cs="Arial"/>
          <w:b/>
          <w:color w:val="382A20"/>
          <w:rPrChange w:id="700" w:author="Syed Asad Rahman" w:date="2015-11-06T06:47:00Z">
            <w:rPr>
              <w:rFonts w:ascii="Arial" w:hAnsi="Arial" w:cs="Arial"/>
              <w:b/>
              <w:color w:val="382A20"/>
            </w:rPr>
          </w:rPrChange>
        </w:rPr>
        <w:t xml:space="preserve"> </w:t>
      </w:r>
      <w:r w:rsidR="00996169" w:rsidRPr="00902B69">
        <w:rPr>
          <w:rFonts w:ascii="Arial" w:hAnsi="Arial" w:cs="Arial"/>
          <w:color w:val="382A20"/>
          <w:rPrChange w:id="701" w:author="Syed Asad Rahman" w:date="2015-11-06T06:47:00Z">
            <w:rPr>
              <w:rFonts w:ascii="Arial" w:hAnsi="Arial" w:cs="Arial"/>
              <w:color w:val="382A20"/>
            </w:rPr>
          </w:rPrChange>
        </w:rPr>
        <w:t>EC-Blast</w:t>
      </w:r>
      <w:r w:rsidR="00B66E32" w:rsidRPr="00902B69">
        <w:rPr>
          <w:rFonts w:ascii="Arial" w:hAnsi="Arial" w:cs="Arial"/>
          <w:b/>
          <w:color w:val="382A20"/>
          <w:rPrChange w:id="702" w:author="Syed Asad Rahman" w:date="2015-11-06T06:47:00Z">
            <w:rPr>
              <w:rFonts w:ascii="Arial" w:hAnsi="Arial" w:cs="Arial"/>
              <w:b/>
              <w:color w:val="382A20"/>
            </w:rPr>
          </w:rPrChange>
        </w:rPr>
        <w:t xml:space="preserve"> </w:t>
      </w:r>
      <w:r w:rsidR="00B66E32" w:rsidRPr="00902B69">
        <w:rPr>
          <w:rFonts w:ascii="Arial" w:hAnsi="Arial" w:cs="Arial"/>
          <w:color w:val="382A20"/>
          <w:rPrChange w:id="703" w:author="Syed Asad Rahman" w:date="2015-11-06T06:47:00Z">
            <w:rPr>
              <w:rFonts w:ascii="Arial" w:hAnsi="Arial" w:cs="Arial"/>
              <w:b/>
              <w:color w:val="382A20"/>
            </w:rPr>
          </w:rPrChange>
        </w:rPr>
        <w:fldChar w:fldCharType="begin"/>
      </w:r>
      <w:r w:rsidR="00E51450" w:rsidRPr="00902B69">
        <w:rPr>
          <w:rFonts w:ascii="Arial" w:hAnsi="Arial" w:cs="Arial"/>
          <w:color w:val="382A20"/>
          <w:rPrChange w:id="704" w:author="Syed Asad Rahman" w:date="2015-11-06T06:47:00Z">
            <w:rPr>
              <w:rFonts w:ascii="Arial" w:hAnsi="Arial" w:cs="Arial"/>
              <w:color w:val="382A20"/>
            </w:rPr>
          </w:rPrChange>
        </w:rPr>
        <w:instrText xml:space="preserve"> ADDIN PAPERS2_CITATIONS &lt;citation&gt;&lt;uuid&gt;490EABF9-5887-4095-B987-135605C2CFA0&lt;/uuid&gt;&lt;priority&gt;0&lt;/priority&gt;&lt;publications&gt;&lt;publication&gt;&lt;uuid&gt;73DFAD43-6F75-4A7B-923E-5616299F7FB3&lt;/uuid&gt;&lt;volume&gt;11&lt;/volume&gt;&lt;doi&gt;10.1038/nmeth.2803&lt;/doi&gt;&lt;startpage&gt;171&lt;/startpage&gt;&lt;publication_date&gt;99201401121200000000222000&lt;/publication_date&gt;&lt;url&gt;</w:instrText>
      </w:r>
    </w:p>
    <w:p w14:paraId="038906B6" w14:textId="77777777" w:rsidR="00E51450" w:rsidRPr="00902B69" w:rsidRDefault="00E51450" w:rsidP="00902B69">
      <w:pPr>
        <w:spacing w:line="276" w:lineRule="auto"/>
        <w:jc w:val="both"/>
        <w:rPr>
          <w:rFonts w:ascii="Arial" w:hAnsi="Arial" w:cs="Arial"/>
          <w:color w:val="382A20"/>
          <w:rPrChange w:id="705" w:author="Syed Asad Rahman" w:date="2015-11-06T06:47:00Z">
            <w:rPr>
              <w:rFonts w:ascii="Arial" w:hAnsi="Arial" w:cs="Arial"/>
              <w:color w:val="382A20"/>
            </w:rPr>
          </w:rPrChange>
        </w:rPr>
        <w:pPrChange w:id="706" w:author="Syed Asad Rahman" w:date="2015-11-06T06:47:00Z">
          <w:pPr>
            <w:spacing w:line="360" w:lineRule="auto"/>
            <w:jc w:val="both"/>
          </w:pPr>
        </w:pPrChange>
      </w:pPr>
      <w:r w:rsidRPr="00902B69">
        <w:rPr>
          <w:rFonts w:ascii="Arial" w:hAnsi="Arial" w:cs="Arial"/>
          <w:color w:val="382A20"/>
          <w:rPrChange w:id="707" w:author="Syed Asad Rahman" w:date="2015-11-06T06:47:00Z">
            <w:rPr>
              <w:rFonts w:ascii="Arial" w:hAnsi="Arial" w:cs="Arial"/>
              <w:color w:val="382A20"/>
            </w:rPr>
          </w:rPrChange>
        </w:rPr>
        <w:instrText xml:space="preserve">                http://dx.doi.org/10.1038/nmeth.2803&lt;/url&gt;&lt;type&gt;400&lt;/type&gt;&lt;title&gt;EC-BLAST: a tool to automatically search and compare enzyme reactions&lt;/title&gt;&lt;publisher&gt;Nature Publishing Group&lt;/publisher&gt;&lt;number&gt;2&lt;/number&gt;&lt;subtype&gt;400&lt;/subtype&gt;&lt;endpage&gt;174&lt;/endpage&gt;&lt;bundle&gt;&lt;publication&gt;&lt;publisher&gt;Nature Publishing Group&lt;/publisher&gt;&lt;url&gt;http://www.nature.com/nmeth/&lt;/url&gt;&lt;title&gt;Nature methods&lt;/title&gt;&lt;type&gt;-100&lt;/type&gt;&lt;subtype&gt;-100&lt;/subtype&gt;&lt;uuid&gt;CC9E58E1-A657-4DBD-B1D0-34D9898A3536&lt;/uuid&gt;&lt;/publication&gt;&lt;/bundle&gt;&lt;authors&gt;&lt;author&gt;&lt;firstName&gt;Syed&lt;/firstName&gt;&lt;middleNames&gt;Asad&lt;/middleNames&gt;&lt;lastName&gt;Rahman&lt;/lastName&gt;&lt;/author&gt;&lt;author&gt;&lt;firstName&gt;Sergio&lt;/firstName&gt;&lt;middleNames&gt;Martinez&lt;/middleNames&gt;&lt;lastName&gt;Cuesta&lt;/lastName&gt;&lt;/author&gt;&lt;author&gt;&lt;firstName&gt;Nicholas&lt;/firstName&gt;&lt;lastName&gt;Furnham&lt;/lastName&gt;&lt;/author&gt;&lt;author&gt;&lt;firstName&gt;Gemma&lt;/firstName&gt;&lt;middleNames&gt;L&lt;/middleNames&gt;&lt;lastName&gt;Holliday&lt;/lastName&gt;&lt;/author&gt;&lt;author&gt;&lt;firstName&gt;Janet&lt;/firstName&gt;&lt;middleNames&gt;M&lt;/middleNames&gt;&lt;lastName&gt;Thornton&lt;/lastName&gt;&lt;/author&gt;&lt;/authors&gt;&lt;/publication&gt;&lt;/publications&gt;&lt;cites&gt;&lt;/cites&gt;&lt;/citation&gt;</w:instrText>
      </w:r>
      <w:r w:rsidR="00B66E32" w:rsidRPr="00902B69">
        <w:rPr>
          <w:rFonts w:ascii="Arial" w:hAnsi="Arial" w:cs="Arial"/>
          <w:color w:val="382A20"/>
          <w:rPrChange w:id="708" w:author="Syed Asad Rahman" w:date="2015-11-06T06:47:00Z">
            <w:rPr>
              <w:rFonts w:ascii="Arial" w:hAnsi="Arial" w:cs="Arial"/>
              <w:b/>
              <w:color w:val="382A20"/>
            </w:rPr>
          </w:rPrChange>
        </w:rPr>
        <w:fldChar w:fldCharType="separate"/>
      </w:r>
      <w:r w:rsidR="0003681E" w:rsidRPr="00902B69">
        <w:rPr>
          <w:rFonts w:ascii="Arial" w:hAnsi="Arial" w:cs="Arial"/>
          <w:color w:val="382A20"/>
          <w:rPrChange w:id="709" w:author="Syed Asad Rahman" w:date="2015-11-06T06:47:00Z">
            <w:rPr>
              <w:rFonts w:ascii="Arial" w:hAnsi="Arial" w:cs="Arial"/>
              <w:lang w:val="en-US"/>
            </w:rPr>
          </w:rPrChange>
        </w:rPr>
        <w:t>(Rahman et al., 2014)</w:t>
      </w:r>
      <w:r w:rsidR="00B66E32" w:rsidRPr="00902B69">
        <w:rPr>
          <w:rFonts w:ascii="Arial" w:hAnsi="Arial" w:cs="Arial"/>
          <w:color w:val="382A20"/>
          <w:rPrChange w:id="710" w:author="Syed Asad Rahman" w:date="2015-11-06T06:47:00Z">
            <w:rPr>
              <w:rFonts w:ascii="Arial" w:hAnsi="Arial" w:cs="Arial"/>
              <w:b/>
              <w:color w:val="382A20"/>
            </w:rPr>
          </w:rPrChange>
        </w:rPr>
        <w:fldChar w:fldCharType="end"/>
      </w:r>
      <w:del w:id="711" w:author="Syed Asad Rahman" w:date="2015-11-05T13:01:00Z">
        <w:r w:rsidR="003B7A9B" w:rsidRPr="00902B69" w:rsidDel="00327BF8">
          <w:rPr>
            <w:rFonts w:ascii="Arial" w:hAnsi="Arial" w:cs="Arial"/>
            <w:color w:val="382A20"/>
            <w:rPrChange w:id="712" w:author="Syed Asad Rahman" w:date="2015-11-06T06:47:00Z">
              <w:rPr>
                <w:rFonts w:ascii="Arial" w:hAnsi="Arial" w:cs="Arial"/>
                <w:b/>
                <w:color w:val="382A20"/>
              </w:rPr>
            </w:rPrChange>
          </w:rPr>
          <w:delText xml:space="preserve"> </w:delText>
        </w:r>
      </w:del>
      <w:r w:rsidR="00F562EB" w:rsidRPr="00902B69">
        <w:rPr>
          <w:rFonts w:ascii="Arial" w:hAnsi="Arial" w:cs="Arial"/>
          <w:color w:val="382A20"/>
          <w:rPrChange w:id="713" w:author="Syed Asad Rahman" w:date="2015-11-06T06:47:00Z">
            <w:rPr>
              <w:rFonts w:ascii="Arial" w:hAnsi="Arial" w:cs="Arial"/>
              <w:b/>
              <w:color w:val="382A20"/>
            </w:rPr>
          </w:rPrChange>
        </w:rPr>
        <w:t xml:space="preserve"> - </w:t>
      </w:r>
      <w:r w:rsidR="003B7A9B" w:rsidRPr="00902B69">
        <w:rPr>
          <w:rFonts w:ascii="Arial" w:hAnsi="Arial" w:cs="Arial"/>
          <w:color w:val="382A20"/>
          <w:rPrChange w:id="714" w:author="Syed Asad Rahman" w:date="2015-11-06T06:47:00Z">
            <w:rPr>
              <w:rFonts w:ascii="Arial" w:hAnsi="Arial" w:cs="Arial"/>
              <w:color w:val="382A20"/>
            </w:rPr>
          </w:rPrChange>
        </w:rPr>
        <w:t>a novel tool to map and compare biochemical reactions</w:t>
      </w:r>
      <w:r w:rsidR="00F562EB" w:rsidRPr="00902B69">
        <w:rPr>
          <w:rFonts w:ascii="Arial" w:hAnsi="Arial" w:cs="Arial"/>
          <w:color w:val="382A20"/>
          <w:rPrChange w:id="715" w:author="Syed Asad Rahman" w:date="2015-11-06T06:47:00Z">
            <w:rPr>
              <w:rFonts w:ascii="Arial" w:eastAsia="Times New Roman" w:hAnsi="Arial" w:cs="Arial"/>
              <w:color w:val="545454"/>
              <w:shd w:val="clear" w:color="auto" w:fill="FFFFFF"/>
            </w:rPr>
          </w:rPrChange>
        </w:rPr>
        <w:t>,</w:t>
      </w:r>
      <w:r w:rsidR="003B7A9B" w:rsidRPr="00902B69">
        <w:rPr>
          <w:rFonts w:ascii="Arial" w:hAnsi="Arial" w:cs="Arial"/>
          <w:color w:val="382A20"/>
          <w:rPrChange w:id="716" w:author="Syed Asad Rahman" w:date="2015-11-06T06:47:00Z">
            <w:rPr>
              <w:rFonts w:ascii="Arial" w:eastAsia="Times New Roman" w:hAnsi="Arial" w:cs="Arial"/>
              <w:color w:val="545454"/>
              <w:shd w:val="clear" w:color="auto" w:fill="FFFFFF"/>
            </w:rPr>
          </w:rPrChange>
        </w:rPr>
        <w:t xml:space="preserve"> uses “Reaction Decoder” in the background to mine and extract chemical information fr</w:t>
      </w:r>
      <w:r w:rsidR="00F562EB" w:rsidRPr="00902B69">
        <w:rPr>
          <w:rFonts w:ascii="Arial" w:hAnsi="Arial" w:cs="Arial"/>
          <w:color w:val="382A20"/>
          <w:rPrChange w:id="717" w:author="Syed Asad Rahman" w:date="2015-11-06T06:47:00Z">
            <w:rPr>
              <w:rFonts w:ascii="Arial" w:eastAsia="Times New Roman" w:hAnsi="Arial" w:cs="Arial"/>
              <w:color w:val="545454"/>
              <w:shd w:val="clear" w:color="auto" w:fill="FFFFFF"/>
            </w:rPr>
          </w:rPrChange>
        </w:rPr>
        <w:t>o</w:t>
      </w:r>
      <w:r w:rsidR="003B7A9B" w:rsidRPr="00902B69">
        <w:rPr>
          <w:rFonts w:ascii="Arial" w:hAnsi="Arial" w:cs="Arial"/>
          <w:color w:val="382A20"/>
          <w:rPrChange w:id="718" w:author="Syed Asad Rahman" w:date="2015-11-06T06:47:00Z">
            <w:rPr>
              <w:rFonts w:ascii="Arial" w:eastAsia="Times New Roman" w:hAnsi="Arial" w:cs="Arial"/>
              <w:color w:val="545454"/>
              <w:shd w:val="clear" w:color="auto" w:fill="FFFFFF"/>
            </w:rPr>
          </w:rPrChange>
        </w:rPr>
        <w:t>m thousands of reaction</w:t>
      </w:r>
      <w:r w:rsidR="00F562EB" w:rsidRPr="00902B69">
        <w:rPr>
          <w:rFonts w:ascii="Arial" w:hAnsi="Arial" w:cs="Arial"/>
          <w:color w:val="382A20"/>
          <w:rPrChange w:id="719" w:author="Syed Asad Rahman" w:date="2015-11-06T06:47:00Z">
            <w:rPr>
              <w:rFonts w:ascii="Arial" w:eastAsia="Times New Roman" w:hAnsi="Arial" w:cs="Arial"/>
              <w:color w:val="545454"/>
              <w:shd w:val="clear" w:color="auto" w:fill="FFFFFF"/>
            </w:rPr>
          </w:rPrChange>
        </w:rPr>
        <w:t>s</w:t>
      </w:r>
      <w:r w:rsidR="003B7A9B" w:rsidRPr="00902B69">
        <w:rPr>
          <w:rFonts w:ascii="Arial" w:hAnsi="Arial" w:cs="Arial"/>
          <w:color w:val="382A20"/>
          <w:rPrChange w:id="720" w:author="Syed Asad Rahman" w:date="2015-11-06T06:47:00Z">
            <w:rPr>
              <w:rFonts w:ascii="Arial" w:eastAsia="Times New Roman" w:hAnsi="Arial" w:cs="Arial"/>
              <w:color w:val="545454"/>
              <w:shd w:val="clear" w:color="auto" w:fill="FFFFFF"/>
            </w:rPr>
          </w:rPrChange>
        </w:rPr>
        <w:t>. The success rate of mapping is more than 99% when compared to manual AAM</w:t>
      </w:r>
      <w:r w:rsidR="003B7A9B" w:rsidRPr="00902B69">
        <w:rPr>
          <w:rFonts w:ascii="Arial" w:eastAsia="Times New Roman" w:hAnsi="Arial" w:cs="Arial"/>
          <w:color w:val="545454"/>
          <w:shd w:val="clear" w:color="auto" w:fill="FFFFFF"/>
          <w:rPrChange w:id="721" w:author="Syed Asad Rahman" w:date="2015-11-06T06:47:00Z">
            <w:rPr>
              <w:rFonts w:ascii="Arial" w:eastAsia="Times New Roman" w:hAnsi="Arial" w:cs="Arial"/>
              <w:color w:val="545454"/>
              <w:shd w:val="clear" w:color="auto" w:fill="FFFFFF"/>
            </w:rPr>
          </w:rPrChange>
        </w:rPr>
        <w:t xml:space="preserve"> </w:t>
      </w:r>
      <w:r w:rsidR="003B7A9B" w:rsidRPr="00902B69">
        <w:rPr>
          <w:rFonts w:ascii="Arial" w:hAnsi="Arial" w:cs="Arial"/>
          <w:color w:val="382A20"/>
          <w:rPrChange w:id="722" w:author="Syed Asad Rahman" w:date="2015-11-06T06:47:00Z">
            <w:rPr>
              <w:rFonts w:ascii="Arial" w:eastAsia="Times New Roman" w:hAnsi="Arial" w:cs="Arial"/>
              <w:color w:val="545454"/>
              <w:shd w:val="clear" w:color="auto" w:fill="FFFFFF"/>
            </w:rPr>
          </w:rPrChange>
        </w:rPr>
        <w:t>mapping</w:t>
      </w:r>
      <w:ins w:id="723" w:author="Syed Asad Rahman" w:date="2015-11-05T13:02:00Z">
        <w:r w:rsidR="00327BF8" w:rsidRPr="00902B69">
          <w:rPr>
            <w:rFonts w:ascii="Arial" w:hAnsi="Arial" w:cs="Arial"/>
            <w:color w:val="382A20"/>
            <w:rPrChange w:id="724" w:author="Syed Asad Rahman" w:date="2015-11-06T06:47:00Z">
              <w:rPr>
                <w:rFonts w:ascii="Arial" w:hAnsi="Arial" w:cs="Arial"/>
                <w:color w:val="382A20"/>
              </w:rPr>
            </w:rPrChange>
          </w:rPr>
          <w:t xml:space="preserve"> </w:t>
        </w:r>
      </w:ins>
      <w:ins w:id="725" w:author="Syed Asad Rahman" w:date="2015-11-05T13:03:00Z">
        <w:r w:rsidR="00327BF8" w:rsidRPr="00902B69">
          <w:rPr>
            <w:rFonts w:ascii="Arial" w:hAnsi="Arial" w:cs="Arial"/>
            <w:color w:val="382A20"/>
            <w:rPrChange w:id="726" w:author="Syed Asad Rahman" w:date="2015-11-06T06:47:00Z">
              <w:rPr>
                <w:rFonts w:ascii="Arial" w:hAnsi="Arial" w:cs="Arial"/>
                <w:color w:val="382A20"/>
              </w:rPr>
            </w:rPrChange>
          </w:rPr>
          <w:fldChar w:fldCharType="begin"/>
        </w:r>
      </w:ins>
      <w:r w:rsidRPr="00902B69">
        <w:rPr>
          <w:rFonts w:ascii="Arial" w:hAnsi="Arial" w:cs="Arial"/>
          <w:color w:val="382A20"/>
          <w:rPrChange w:id="727" w:author="Syed Asad Rahman" w:date="2015-11-06T06:47:00Z">
            <w:rPr>
              <w:rFonts w:ascii="Arial" w:hAnsi="Arial" w:cs="Arial"/>
              <w:color w:val="382A20"/>
            </w:rPr>
          </w:rPrChange>
        </w:rPr>
        <w:instrText xml:space="preserve"> ADDIN PAPERS2_CITATIONS &lt;citation&gt;&lt;uuid&gt;D8B73E5E-9AEC-4911-ACCF-2B7E4E09F480&lt;/uuid&gt;&lt;priority&gt;0&lt;/priority&gt;&lt;publications&gt;&lt;publication&gt;&lt;uuid&gt;73DFAD43-6F75-4A7B-923E-5616299F7FB3&lt;/uuid&gt;&lt;volume&gt;11&lt;/volume&gt;&lt;doi&gt;10.1038/nmeth.2803&lt;/doi&gt;&lt;startpage&gt;171&lt;/startpage&gt;&lt;publication_date&gt;99201401121200000000222000&lt;/publication_date&gt;&lt;url&gt;</w:instrText>
      </w:r>
    </w:p>
    <w:p w14:paraId="2A800238" w14:textId="2C7468C7" w:rsidR="00195636" w:rsidRPr="00902B69" w:rsidRDefault="00E51450" w:rsidP="00902B69">
      <w:pPr>
        <w:spacing w:line="276" w:lineRule="auto"/>
        <w:jc w:val="both"/>
        <w:rPr>
          <w:rFonts w:ascii="Arial" w:hAnsi="Arial" w:cs="Arial"/>
          <w:color w:val="382A20"/>
          <w:rPrChange w:id="728" w:author="Syed Asad Rahman" w:date="2015-11-06T06:47:00Z">
            <w:rPr>
              <w:rFonts w:ascii="Arial" w:hAnsi="Arial" w:cs="Arial"/>
              <w:color w:val="382A20"/>
            </w:rPr>
          </w:rPrChange>
        </w:rPr>
        <w:pPrChange w:id="729" w:author="Syed Asad Rahman" w:date="2015-11-06T06:47:00Z">
          <w:pPr>
            <w:spacing w:line="360" w:lineRule="auto"/>
            <w:jc w:val="both"/>
          </w:pPr>
        </w:pPrChange>
      </w:pPr>
      <w:r w:rsidRPr="00902B69">
        <w:rPr>
          <w:rFonts w:ascii="Arial" w:hAnsi="Arial" w:cs="Arial"/>
          <w:color w:val="382A20"/>
          <w:rPrChange w:id="730" w:author="Syed Asad Rahman" w:date="2015-11-06T06:47:00Z">
            <w:rPr>
              <w:rFonts w:ascii="Arial" w:hAnsi="Arial" w:cs="Arial"/>
              <w:color w:val="382A20"/>
            </w:rPr>
          </w:rPrChange>
        </w:rPr>
        <w:instrText xml:space="preserve">                http://dx.doi.org/10.1038/nmeth.2803&lt;/url&gt;&lt;type&gt;400&lt;/type&gt;&lt;title&gt;EC-BLAST: a tool to automatically search and compare enzyme reactions&lt;/title&gt;&lt;publisher&gt;Nature Publishing Group&lt;/publisher&gt;&lt;number&gt;2&lt;/number&gt;&lt;subtype&gt;400&lt;/subtype&gt;&lt;endpage&gt;174&lt;/endpage&gt;&lt;bundle&gt;&lt;publication&gt;&lt;publisher&gt;Nature Publishing Group&lt;/publisher&gt;&lt;url&gt;http://www.nature.com/nmeth/&lt;/url&gt;&lt;title&gt;Nature methods&lt;/title&gt;&lt;type&gt;-100&lt;/type&gt;&lt;subtype&gt;-100&lt;/subtype&gt;&lt;uuid&gt;CC9E58E1-A657-4DBD-B1D0-34D9898A3536&lt;/uuid&gt;&lt;/publication&gt;&lt;/bundle&gt;&lt;authors&gt;&lt;author&gt;&lt;firstName&gt;Syed&lt;/firstName&gt;&lt;middleNames&gt;Asad&lt;/middleNames&gt;&lt;lastName&gt;Rahman&lt;/lastName&gt;&lt;/author&gt;&lt;author&gt;&lt;firstName&gt;Sergio&lt;/firstName&gt;&lt;middleNames&gt;Martinez&lt;/middleNames&gt;&lt;lastName&gt;Cuesta&lt;/lastName&gt;&lt;/author&gt;&lt;author&gt;&lt;firstName&gt;Nicholas&lt;/firstName&gt;&lt;lastName&gt;Furnham&lt;/lastName&gt;&lt;/author&gt;&lt;author&gt;&lt;firstName&gt;Gemma&lt;/firstName&gt;&lt;middleNames&gt;L&lt;/middleNames&gt;&lt;lastName&gt;Holliday&lt;/lastName&gt;&lt;/author&gt;&lt;author&gt;&lt;firstName&gt;Janet&lt;/firstName&gt;&lt;middleNames&gt;M&lt;/middleNames&gt;&lt;lastName&gt;Thornton&lt;/lastName&gt;&lt;/author&gt;&lt;/authors&gt;&lt;/publication&gt;&lt;/publications&gt;&lt;cites&gt;&lt;/cites&gt;&lt;/citation&gt;</w:instrText>
      </w:r>
      <w:ins w:id="731" w:author="Syed Asad Rahman" w:date="2015-11-05T13:03:00Z">
        <w:r w:rsidR="00327BF8" w:rsidRPr="00902B69">
          <w:rPr>
            <w:rFonts w:ascii="Arial" w:hAnsi="Arial" w:cs="Arial"/>
            <w:color w:val="382A20"/>
            <w:rPrChange w:id="732" w:author="Syed Asad Rahman" w:date="2015-11-06T06:47:00Z">
              <w:rPr>
                <w:rFonts w:ascii="Arial" w:hAnsi="Arial" w:cs="Arial"/>
                <w:color w:val="382A20"/>
              </w:rPr>
            </w:rPrChange>
          </w:rPr>
          <w:fldChar w:fldCharType="separate"/>
        </w:r>
        <w:r w:rsidR="00327BF8" w:rsidRPr="00902B69">
          <w:rPr>
            <w:rFonts w:ascii="Arial" w:hAnsi="Arial" w:cs="Arial"/>
            <w:color w:val="382A20"/>
            <w:rPrChange w:id="733" w:author="Syed Asad Rahman" w:date="2015-11-06T06:47:00Z">
              <w:rPr>
                <w:rFonts w:ascii="Arial" w:hAnsi="Arial" w:cs="Arial"/>
                <w:color w:val="382A20"/>
              </w:rPr>
            </w:rPrChange>
          </w:rPr>
          <w:t>(Rahman et al., 2014)</w:t>
        </w:r>
        <w:r w:rsidR="00327BF8" w:rsidRPr="00902B69">
          <w:rPr>
            <w:rFonts w:ascii="Arial" w:hAnsi="Arial" w:cs="Arial"/>
            <w:color w:val="382A20"/>
            <w:rPrChange w:id="734" w:author="Syed Asad Rahman" w:date="2015-11-06T06:47:00Z">
              <w:rPr>
                <w:rFonts w:ascii="Arial" w:hAnsi="Arial" w:cs="Arial"/>
                <w:color w:val="382A20"/>
              </w:rPr>
            </w:rPrChange>
          </w:rPr>
          <w:fldChar w:fldCharType="end"/>
        </w:r>
      </w:ins>
      <w:r w:rsidR="003B7A9B" w:rsidRPr="00902B69">
        <w:rPr>
          <w:rFonts w:ascii="Arial" w:hAnsi="Arial" w:cs="Arial"/>
          <w:color w:val="382A20"/>
          <w:rPrChange w:id="735" w:author="Syed Asad Rahman" w:date="2015-11-06T06:47:00Z">
            <w:rPr>
              <w:rFonts w:ascii="Arial" w:eastAsia="Times New Roman" w:hAnsi="Arial" w:cs="Arial"/>
              <w:color w:val="545454"/>
              <w:shd w:val="clear" w:color="auto" w:fill="FFFFFF"/>
            </w:rPr>
          </w:rPrChange>
        </w:rPr>
        <w:t>.</w:t>
      </w:r>
      <w:ins w:id="736" w:author="Syed Asad Rahman" w:date="2015-11-05T13:01:00Z">
        <w:r w:rsidR="00327BF8" w:rsidRPr="00902B69">
          <w:rPr>
            <w:rFonts w:ascii="Arial" w:hAnsi="Arial" w:cs="Arial"/>
            <w:color w:val="382A20"/>
            <w:rPrChange w:id="737" w:author="Syed Asad Rahman" w:date="2015-11-06T06:47:00Z">
              <w:rPr>
                <w:rFonts w:ascii="Arial" w:hAnsi="Arial" w:cs="Arial"/>
                <w:color w:val="382A20"/>
              </w:rPr>
            </w:rPrChange>
          </w:rPr>
          <w:t xml:space="preserve"> </w:t>
        </w:r>
      </w:ins>
      <w:ins w:id="738" w:author="Syed Asad Rahman" w:date="2015-11-06T06:42:00Z">
        <w:r w:rsidR="009A1585" w:rsidRPr="00902B69">
          <w:rPr>
            <w:rFonts w:ascii="Arial" w:hAnsi="Arial" w:cs="Arial"/>
            <w:color w:val="382A20"/>
            <w:rPrChange w:id="739" w:author="Syed Asad Rahman" w:date="2015-11-06T06:47:00Z">
              <w:rPr>
                <w:rFonts w:ascii="Arial" w:hAnsi="Arial" w:cs="Arial"/>
                <w:color w:val="382A20"/>
              </w:rPr>
            </w:rPrChange>
          </w:rPr>
          <w:t>Databses like</w:t>
        </w:r>
      </w:ins>
      <w:ins w:id="740" w:author="Syed Asad Rahman" w:date="2015-11-05T13:11:00Z">
        <w:r w:rsidR="000F4A4C" w:rsidRPr="00902B69">
          <w:rPr>
            <w:rFonts w:ascii="Arial" w:hAnsi="Arial" w:cs="Arial"/>
            <w:color w:val="382A20"/>
            <w:rPrChange w:id="741" w:author="Syed Asad Rahman" w:date="2015-11-06T06:47:00Z">
              <w:rPr>
                <w:rFonts w:ascii="Arial" w:hAnsi="Arial" w:cs="Arial"/>
                <w:color w:val="382A20"/>
              </w:rPr>
            </w:rPrChange>
          </w:rPr>
          <w:t xml:space="preserve"> </w:t>
        </w:r>
      </w:ins>
      <w:del w:id="742" w:author="Syed Asad Rahman" w:date="2015-11-05T13:01:00Z">
        <w:r w:rsidR="00DE3078" w:rsidRPr="00902B69" w:rsidDel="00327BF8">
          <w:rPr>
            <w:rFonts w:ascii="Arial" w:hAnsi="Arial" w:cs="Arial"/>
            <w:color w:val="382A20"/>
            <w:rPrChange w:id="743" w:author="Syed Asad Rahman" w:date="2015-11-06T06:47:00Z">
              <w:rPr>
                <w:rFonts w:ascii="Arial" w:hAnsi="Arial" w:cs="Arial"/>
                <w:color w:val="382A20"/>
              </w:rPr>
            </w:rPrChange>
          </w:rPr>
          <w:delText>The</w:delText>
        </w:r>
        <w:r w:rsidR="00DE3078" w:rsidRPr="00902B69" w:rsidDel="00327BF8">
          <w:rPr>
            <w:rFonts w:ascii="Arial" w:hAnsi="Arial" w:cs="Arial"/>
            <w:b/>
            <w:color w:val="382A20"/>
            <w:rPrChange w:id="744" w:author="Syed Asad Rahman" w:date="2015-11-06T06:47:00Z">
              <w:rPr>
                <w:rFonts w:ascii="Arial" w:hAnsi="Arial" w:cs="Arial"/>
                <w:b/>
                <w:color w:val="382A20"/>
              </w:rPr>
            </w:rPrChange>
          </w:rPr>
          <w:delText xml:space="preserve"> </w:delText>
        </w:r>
      </w:del>
      <w:r w:rsidR="00DE3078" w:rsidRPr="00902B69">
        <w:rPr>
          <w:rFonts w:ascii="Arial" w:hAnsi="Arial" w:cs="Arial"/>
          <w:color w:val="382A20"/>
          <w:rPrChange w:id="745" w:author="Syed Asad Rahman" w:date="2015-11-06T06:47:00Z">
            <w:rPr>
              <w:rFonts w:ascii="Arial" w:hAnsi="Arial" w:cs="Arial"/>
              <w:color w:val="382A20"/>
            </w:rPr>
          </w:rPrChange>
        </w:rPr>
        <w:t>FunTree</w:t>
      </w:r>
      <w:r w:rsidR="00DE3078" w:rsidRPr="00902B69">
        <w:rPr>
          <w:rFonts w:ascii="Arial" w:hAnsi="Arial" w:cs="Arial"/>
          <w:b/>
          <w:color w:val="382A20"/>
          <w:rPrChange w:id="746" w:author="Syed Asad Rahman" w:date="2015-11-06T06:47:00Z">
            <w:rPr>
              <w:rFonts w:ascii="Arial" w:hAnsi="Arial" w:cs="Arial"/>
              <w:b/>
              <w:color w:val="382A20"/>
            </w:rPr>
          </w:rPrChange>
        </w:rPr>
        <w:t xml:space="preserve"> </w:t>
      </w:r>
      <w:r w:rsidR="00DE3078" w:rsidRPr="00902B69">
        <w:rPr>
          <w:rFonts w:ascii="Arial" w:hAnsi="Arial" w:cs="Arial"/>
          <w:b/>
          <w:color w:val="382A20"/>
          <w:rPrChange w:id="747" w:author="Syed Asad Rahman" w:date="2015-11-06T06:47:00Z">
            <w:rPr>
              <w:rFonts w:ascii="Arial" w:hAnsi="Arial" w:cs="Arial"/>
              <w:b/>
              <w:color w:val="382A20"/>
            </w:rPr>
          </w:rPrChange>
        </w:rPr>
        <w:fldChar w:fldCharType="begin"/>
      </w:r>
      <w:r w:rsidRPr="00902B69">
        <w:rPr>
          <w:rFonts w:ascii="Arial" w:hAnsi="Arial" w:cs="Arial"/>
          <w:b/>
          <w:color w:val="382A20"/>
          <w:rPrChange w:id="748" w:author="Syed Asad Rahman" w:date="2015-11-06T06:47:00Z">
            <w:rPr>
              <w:rFonts w:ascii="Arial" w:hAnsi="Arial" w:cs="Arial"/>
              <w:b/>
              <w:color w:val="382A20"/>
            </w:rPr>
          </w:rPrChange>
        </w:rPr>
        <w:instrText xml:space="preserve"> ADDIN PAPERS2_CITATIONS &lt;citation&gt;&lt;uuid&gt;DED5546B-F1DF-4906-B4FD-11C6B2A56DED&lt;/uuid&gt;&lt;priority&gt;0&lt;/priority&gt;&lt;publications&gt;&lt;publication&gt;&lt;uuid&gt;58299D0B-3947-42B6-B3A3-003BF4D8ADC2&lt;/uuid&gt;&lt;volume&gt;40&lt;/volume&gt;&lt;doi&gt;10.1093/nar/gkr852&lt;/doi&gt;&lt;startpage&gt;D776&lt;/startpage&gt;&lt;publication_date&gt;99201112221200000000222000&lt;/publication_date&gt;&lt;url&gt;http://eutils.ncbi.nlm.nih.gov/entrez/eutils/elink.fcgi?dbfrom=pubmed&amp;amp;id=22006843&amp;amp;retmode=ref&amp;amp;cmd=prlinks&lt;/url&gt;&lt;type&gt;400&lt;/type&gt;&lt;title&gt;FunTree: a resource for exploring the functional evolution of structurally defined enzyme superfamilies&lt;/title&gt;&lt;location&gt;200,5,52.0800838,0.1864150&lt;/location&gt;&lt;institution&gt;European Molecular Biology Laboratory, European Bioinformatics Institute, Wellcome Trust Genome Campus, Hinxton, Cambridge CB10 1SD, UK. nickf@ebi.ac.uk&lt;/institution&gt;&lt;number&gt;D1&lt;/number&gt;&lt;subtype&gt;400&lt;/subtype&gt;&lt;endpage&gt;D782&lt;/endpage&gt;&lt;bundle&gt;&lt;publication&gt;&lt;publisher&gt;Oxford University Press&lt;/publisher&gt;&lt;title&gt;Nucleic acids research&lt;/title&gt;&lt;type&gt;-100&lt;/type&gt;&lt;subtype&gt;-100&lt;/subtype&gt;&lt;uuid&gt;A5FF8C30-D6EC-4E11-B17D-4C712FFE2899&lt;/uuid&gt;&lt;/publication&gt;&lt;/bundle&gt;&lt;authors&gt;&lt;author&gt;&lt;firstName&gt;Nicholas&lt;/firstName&gt;&lt;lastName&gt;Furnham&lt;/lastName&gt;&lt;/author&gt;&lt;author&gt;&lt;firstName&gt;N&lt;/firstName&gt;&lt;lastName&gt;Furnham&lt;/lastName&gt;&lt;/author&gt;&lt;author&gt;&lt;firstName&gt;I&lt;/firstName&gt;&lt;lastName&gt;Sillitoe&lt;/lastName&gt;&lt;/author&gt;&lt;author&gt;&lt;firstName&gt;Ian&lt;/firstName&gt;&lt;lastName&gt;Sillitoe&lt;/lastName&gt;&lt;/author&gt;&lt;author&gt;&lt;firstName&gt;Gemma&lt;/firstName&gt;&lt;middleNames&gt;L&lt;/middleNames&gt;&lt;lastName&gt;Holliday&lt;/lastName&gt;&lt;/author&gt;&lt;author&gt;&lt;firstName&gt;G&lt;/firstName&gt;&lt;middleNames&gt;L&lt;/middleNames&gt;&lt;lastName&gt;Holliday&lt;/lastName&gt;&lt;/author&gt;&lt;author&gt;&lt;firstName&gt;A&lt;/firstName&gt;&lt;middleNames&gt;L&lt;/middleNames&gt;&lt;lastName&gt;Cuff&lt;/lastName&gt;&lt;/author&gt;&lt;author&gt;&lt;firstName&gt;Alison&lt;/firstName&gt;&lt;middleNames&gt;L&lt;/middleNames&gt;&lt;lastName&gt;Cuff&lt;/lastName&gt;&lt;/author&gt;&lt;author&gt;&lt;firstName&gt;Syed&lt;/firstName&gt;&lt;middleNames&gt;Asad&lt;/middleNames&gt;&lt;lastName&gt;Rahman&lt;/lastName&gt;&lt;/author&gt;&lt;author&gt;&lt;firstName&gt;S&lt;/firstName&gt;&lt;middleNames&gt;A&lt;/middleNames&gt;&lt;lastName&gt;Rahman&lt;/lastName&gt;&lt;/author&gt;&lt;author&gt;&lt;firstName&gt;R&lt;/firstName&gt;&lt;middleNames&gt;A&lt;/middleNames&gt;&lt;lastName&gt;Laskowski&lt;/lastName&gt;&lt;/author&gt;&lt;author&gt;&lt;firstName&gt;Roman&lt;/firstName&gt;&lt;middleNames&gt;A&lt;/middleNames&gt;&lt;lastName&gt;Laskowski&lt;/lastName&gt;&lt;/author&gt;&lt;author&gt;&lt;firstName&gt;C&lt;/firstName&gt;&lt;middleNames&gt;A&lt;/middleNames&gt;&lt;lastName&gt;Orengo&lt;/lastName&gt;&lt;/author&gt;&lt;author&gt;&lt;firstName&gt;Christine&lt;/firstName&gt;&lt;middleNames&gt;A&lt;/middleNames&gt;&lt;lastName&gt;Orengo&lt;/lastName&gt;&lt;/author&gt;&lt;author&gt;&lt;firstName&gt;Janet&lt;/firstName&gt;&lt;middleNames&gt;M&lt;/middleNames&gt;&lt;lastName&gt;Thornton&lt;/lastName&gt;&lt;/author&gt;&lt;author&gt;&lt;firstName&gt;J&lt;/firstName&gt;&lt;middleNames&gt;M&lt;/middleNames&gt;&lt;lastName&gt;Thornton&lt;/lastName&gt;&lt;/author&gt;&lt;/authors&gt;&lt;/publication&gt;&lt;/publications&gt;&lt;cites&gt;&lt;/cites&gt;&lt;/citation&gt;</w:instrText>
      </w:r>
      <w:r w:rsidR="00DE3078" w:rsidRPr="00902B69">
        <w:rPr>
          <w:rFonts w:ascii="Arial" w:hAnsi="Arial" w:cs="Arial"/>
          <w:b/>
          <w:color w:val="382A20"/>
          <w:rPrChange w:id="749" w:author="Syed Asad Rahman" w:date="2015-11-06T06:47:00Z">
            <w:rPr>
              <w:rFonts w:ascii="Arial" w:hAnsi="Arial" w:cs="Arial"/>
              <w:b/>
              <w:color w:val="382A20"/>
            </w:rPr>
          </w:rPrChange>
        </w:rPr>
        <w:fldChar w:fldCharType="separate"/>
      </w:r>
      <w:r w:rsidR="0003681E" w:rsidRPr="00902B69">
        <w:rPr>
          <w:rFonts w:ascii="Arial" w:hAnsi="Arial" w:cs="Arial"/>
          <w:lang w:val="en-US"/>
          <w:rPrChange w:id="750" w:author="Syed Asad Rahman" w:date="2015-11-06T06:47:00Z">
            <w:rPr>
              <w:rFonts w:ascii="Arial" w:hAnsi="Arial" w:cs="Arial"/>
              <w:lang w:val="en-US"/>
            </w:rPr>
          </w:rPrChange>
        </w:rPr>
        <w:t xml:space="preserve">(Furnham </w:t>
      </w:r>
      <w:r w:rsidR="0003681E" w:rsidRPr="00902B69">
        <w:rPr>
          <w:rFonts w:ascii="Arial" w:hAnsi="Arial" w:cs="Arial"/>
          <w:i/>
          <w:iCs/>
          <w:lang w:val="en-US"/>
          <w:rPrChange w:id="751" w:author="Syed Asad Rahman" w:date="2015-11-06T06:47:00Z">
            <w:rPr>
              <w:rFonts w:ascii="Arial" w:hAnsi="Arial" w:cs="Arial"/>
              <w:i/>
              <w:iCs/>
              <w:lang w:val="en-US"/>
            </w:rPr>
          </w:rPrChange>
        </w:rPr>
        <w:t>et al.</w:t>
      </w:r>
      <w:r w:rsidR="0003681E" w:rsidRPr="00902B69">
        <w:rPr>
          <w:rFonts w:ascii="Arial" w:hAnsi="Arial" w:cs="Arial"/>
          <w:lang w:val="en-US"/>
          <w:rPrChange w:id="752" w:author="Syed Asad Rahman" w:date="2015-11-06T06:47:00Z">
            <w:rPr>
              <w:rFonts w:ascii="Arial" w:hAnsi="Arial" w:cs="Arial"/>
              <w:lang w:val="en-US"/>
            </w:rPr>
          </w:rPrChange>
        </w:rPr>
        <w:t>, 2011)</w:t>
      </w:r>
      <w:r w:rsidR="00DE3078" w:rsidRPr="00902B69">
        <w:rPr>
          <w:rFonts w:ascii="Arial" w:hAnsi="Arial" w:cs="Arial"/>
          <w:b/>
          <w:color w:val="382A20"/>
          <w:rPrChange w:id="753" w:author="Syed Asad Rahman" w:date="2015-11-06T06:47:00Z">
            <w:rPr>
              <w:rFonts w:ascii="Arial" w:hAnsi="Arial" w:cs="Arial"/>
              <w:b/>
              <w:color w:val="382A20"/>
            </w:rPr>
          </w:rPrChange>
        </w:rPr>
        <w:fldChar w:fldCharType="end"/>
      </w:r>
      <w:ins w:id="754" w:author="Syed Asad Rahman" w:date="2015-11-06T06:42:00Z">
        <w:r w:rsidR="009A1585" w:rsidRPr="00902B69">
          <w:rPr>
            <w:rFonts w:ascii="Arial" w:hAnsi="Arial" w:cs="Arial"/>
            <w:b/>
            <w:color w:val="382A20"/>
            <w:rPrChange w:id="755" w:author="Syed Asad Rahman" w:date="2015-11-06T06:47:00Z">
              <w:rPr>
                <w:rFonts w:ascii="Arial" w:hAnsi="Arial" w:cs="Arial"/>
                <w:b/>
                <w:color w:val="382A20"/>
              </w:rPr>
            </w:rPrChange>
          </w:rPr>
          <w:t xml:space="preserve">,  </w:t>
        </w:r>
        <w:r w:rsidR="009A1585" w:rsidRPr="00902B69">
          <w:rPr>
            <w:rFonts w:ascii="Arial" w:hAnsi="Arial" w:cs="Arial"/>
            <w:color w:val="382A20"/>
            <w:rPrChange w:id="756" w:author="Syed Asad Rahman" w:date="2015-11-06T06:47:00Z">
              <w:rPr>
                <w:rFonts w:ascii="Arial" w:hAnsi="Arial" w:cs="Arial"/>
                <w:color w:val="382A20"/>
              </w:rPr>
            </w:rPrChange>
          </w:rPr>
          <w:t xml:space="preserve">MACiE </w:t>
        </w:r>
      </w:ins>
      <w:ins w:id="757" w:author="Syed Asad Rahman" w:date="2015-11-06T06:45:00Z">
        <w:r w:rsidRPr="00902B69">
          <w:rPr>
            <w:rFonts w:ascii="Arial" w:hAnsi="Arial" w:cs="Arial"/>
            <w:color w:val="382A20"/>
            <w:rPrChange w:id="758" w:author="Syed Asad Rahman" w:date="2015-11-06T06:47:00Z">
              <w:rPr>
                <w:rFonts w:ascii="Arial" w:hAnsi="Arial" w:cs="Arial"/>
                <w:color w:val="382A20"/>
              </w:rPr>
            </w:rPrChange>
          </w:rPr>
          <w:fldChar w:fldCharType="begin"/>
        </w:r>
      </w:ins>
      <w:r w:rsidRPr="00902B69">
        <w:rPr>
          <w:rFonts w:ascii="Arial" w:hAnsi="Arial" w:cs="Arial"/>
          <w:color w:val="382A20"/>
          <w:rPrChange w:id="759" w:author="Syed Asad Rahman" w:date="2015-11-06T06:47:00Z">
            <w:rPr>
              <w:rFonts w:ascii="Arial" w:hAnsi="Arial" w:cs="Arial"/>
              <w:color w:val="382A20"/>
            </w:rPr>
          </w:rPrChange>
        </w:rPr>
        <w:instrText xml:space="preserve"> ADDIN PAPERS2_CITATIONS &lt;citation&gt;&lt;uuid&gt;8BC448C5-5D18-4080-BE69-1402D56C2B7A&lt;/uuid&gt;&lt;priority&gt;0&lt;/priority&gt;&lt;publications&gt;&lt;publication&gt;&lt;uuid&gt;F9393D06-DAA5-4BB2-9F30-3638E58B9887&lt;/uuid&gt;&lt;volume&gt;40&lt;/volume&gt;&lt;doi&gt;10.1093/nar/gkr799&lt;/doi&gt;&lt;startpage&gt;D783&lt;/startpage&gt;&lt;publication_date&gt;99201201001200000000220000&lt;/publication_date&gt;&lt;url&gt;http://nar.oxfordjournals.org/lookup/doi/10.1093/nar/gkr799&lt;/url&gt;&lt;type&gt;400&lt;/type&gt;&lt;title&gt;MACiE: exploring the diversity of biochemical reactions.&lt;/title&gt;&lt;publisher&gt;Oxford University Press&lt;/publisher&gt;&lt;institution&gt;EMBL-EBI, Wellcome Trust Genome Campus, Hinxton, Cambridge CB10 1SD, UK. gemma@ebi.ac.uk&lt;/institution&gt;&lt;number&gt;Database issue&lt;/number&gt;&lt;subtype&gt;400&lt;/subtype&gt;&lt;endpage&gt;9&lt;/endpage&gt;&lt;bundle&gt;&lt;publication&gt;&lt;publisher&gt;Oxford University Press&lt;/publisher&gt;&lt;title&gt;Nucleic acids research&lt;/title&gt;&lt;type&gt;-100&lt;/type&gt;&lt;subtype&gt;-100&lt;/subtype&gt;&lt;uuid&gt;A5FF8C30-D6EC-4E11-B17D-4C712FFE2899&lt;/uuid&gt;&lt;/publication&gt;&lt;/bundle&gt;&lt;authors&gt;&lt;author&gt;&lt;firstName&gt;Gemma&lt;/firstName&gt;&lt;middleNames&gt;L&lt;/middleNames&gt;&lt;lastName&gt;Holliday&lt;/lastName&gt;&lt;/author&gt;&lt;author&gt;&lt;firstName&gt;Claudia&lt;/firstName&gt;&lt;lastName&gt;Andreini&lt;/lastName&gt;&lt;/author&gt;&lt;author&gt;&lt;firstName&gt;Julia&lt;/firstName&gt;&lt;middleNames&gt;D&lt;/middleNames&gt;&lt;lastName&gt;Fischer&lt;/lastName&gt;&lt;/author&gt;&lt;author&gt;&lt;firstName&gt;Syed&lt;/firstName&gt;&lt;middleNames&gt;Asad&lt;/middleNames&gt;&lt;lastName&gt;Rahman&lt;/lastName&gt;&lt;/author&gt;&lt;author&gt;&lt;firstName&gt;Daniel&lt;/firstName&gt;&lt;middleNames&gt;E&lt;/middleNames&gt;&lt;lastName&gt;Almonacid&lt;/lastName&gt;&lt;/author&gt;&lt;author&gt;&lt;firstName&gt;Sophie&lt;/firstName&gt;&lt;middleNames&gt;T&lt;/middleNames&gt;&lt;lastName&gt;Williams&lt;/lastName&gt;&lt;/author&gt;&lt;author&gt;&lt;firstName&gt;William&lt;/firstName&gt;&lt;middleNames&gt;R&lt;/middleNames&gt;&lt;lastName&gt;Pearson&lt;/lastName&gt;&lt;/author&gt;&lt;/authors&gt;&lt;/publication&gt;&lt;/publications&gt;&lt;cites&gt;&lt;/cites&gt;&lt;/citation&gt;</w:instrText>
      </w:r>
      <w:r w:rsidRPr="00902B69">
        <w:rPr>
          <w:rFonts w:ascii="Arial" w:hAnsi="Arial" w:cs="Arial"/>
          <w:color w:val="382A20"/>
          <w:rPrChange w:id="760" w:author="Syed Asad Rahman" w:date="2015-11-06T06:47:00Z">
            <w:rPr>
              <w:rFonts w:ascii="Arial" w:hAnsi="Arial" w:cs="Arial"/>
              <w:color w:val="382A20"/>
            </w:rPr>
          </w:rPrChange>
        </w:rPr>
        <w:fldChar w:fldCharType="separate"/>
      </w:r>
      <w:ins w:id="761" w:author="Syed Asad Rahman" w:date="2015-11-06T06:45:00Z">
        <w:r w:rsidRPr="00902B69">
          <w:rPr>
            <w:rFonts w:ascii="Arial" w:hAnsi="Arial" w:cs="Arial"/>
            <w:lang w:val="en-US"/>
            <w:rPrChange w:id="762" w:author="Syed Asad Rahman" w:date="2015-11-06T06:47:00Z">
              <w:rPr>
                <w:rFonts w:ascii="Arial" w:hAnsi="Arial" w:cs="Arial"/>
                <w:lang w:val="en-US"/>
              </w:rPr>
            </w:rPrChange>
          </w:rPr>
          <w:t xml:space="preserve">(Holliday </w:t>
        </w:r>
        <w:r w:rsidRPr="00902B69">
          <w:rPr>
            <w:rFonts w:ascii="Arial" w:hAnsi="Arial" w:cs="Arial"/>
            <w:i/>
            <w:iCs/>
            <w:lang w:val="en-US"/>
            <w:rPrChange w:id="763" w:author="Syed Asad Rahman" w:date="2015-11-06T06:47:00Z">
              <w:rPr>
                <w:rFonts w:ascii="Arial" w:hAnsi="Arial" w:cs="Arial"/>
                <w:i/>
                <w:iCs/>
                <w:lang w:val="en-US"/>
              </w:rPr>
            </w:rPrChange>
          </w:rPr>
          <w:t>et al.</w:t>
        </w:r>
        <w:r w:rsidRPr="00902B69">
          <w:rPr>
            <w:rFonts w:ascii="Arial" w:hAnsi="Arial" w:cs="Arial"/>
            <w:lang w:val="en-US"/>
            <w:rPrChange w:id="764" w:author="Syed Asad Rahman" w:date="2015-11-06T06:47:00Z">
              <w:rPr>
                <w:rFonts w:ascii="Arial" w:hAnsi="Arial" w:cs="Arial"/>
                <w:lang w:val="en-US"/>
              </w:rPr>
            </w:rPrChange>
          </w:rPr>
          <w:t>, 2012)</w:t>
        </w:r>
        <w:r w:rsidRPr="00902B69">
          <w:rPr>
            <w:rFonts w:ascii="Arial" w:hAnsi="Arial" w:cs="Arial"/>
            <w:color w:val="382A20"/>
            <w:rPrChange w:id="765" w:author="Syed Asad Rahman" w:date="2015-11-06T06:47:00Z">
              <w:rPr>
                <w:rFonts w:ascii="Arial" w:hAnsi="Arial" w:cs="Arial"/>
                <w:color w:val="382A20"/>
              </w:rPr>
            </w:rPrChange>
          </w:rPr>
          <w:fldChar w:fldCharType="end"/>
        </w:r>
      </w:ins>
      <w:r w:rsidR="00DE3078" w:rsidRPr="00902B69">
        <w:rPr>
          <w:rFonts w:ascii="Arial" w:hAnsi="Arial" w:cs="Arial"/>
          <w:b/>
          <w:color w:val="382A20"/>
          <w:rPrChange w:id="766" w:author="Syed Asad Rahman" w:date="2015-11-06T06:47:00Z">
            <w:rPr>
              <w:rFonts w:ascii="Arial" w:hAnsi="Arial" w:cs="Arial"/>
              <w:b/>
              <w:color w:val="382A20"/>
            </w:rPr>
          </w:rPrChange>
        </w:rPr>
        <w:t xml:space="preserve"> </w:t>
      </w:r>
      <w:ins w:id="767" w:author="Syed Asad Rahman" w:date="2015-11-05T13:11:00Z">
        <w:r w:rsidR="000F4A4C" w:rsidRPr="00902B69">
          <w:rPr>
            <w:rFonts w:ascii="Arial" w:hAnsi="Arial" w:cs="Arial"/>
            <w:color w:val="382A20"/>
            <w:rPrChange w:id="768" w:author="Syed Asad Rahman" w:date="2015-11-06T06:47:00Z">
              <w:rPr>
                <w:rFonts w:ascii="Arial" w:hAnsi="Arial" w:cs="Arial"/>
                <w:b/>
                <w:color w:val="382A20"/>
              </w:rPr>
            </w:rPrChange>
          </w:rPr>
          <w:t>and</w:t>
        </w:r>
        <w:r w:rsidR="000F4A4C" w:rsidRPr="00902B69">
          <w:rPr>
            <w:rFonts w:ascii="Arial" w:hAnsi="Arial" w:cs="Arial"/>
            <w:b/>
            <w:color w:val="382A20"/>
            <w:rPrChange w:id="769" w:author="Syed Asad Rahman" w:date="2015-11-06T06:47:00Z">
              <w:rPr>
                <w:rFonts w:ascii="Arial" w:hAnsi="Arial" w:cs="Arial"/>
                <w:b/>
                <w:color w:val="382A20"/>
              </w:rPr>
            </w:rPrChange>
          </w:rPr>
          <w:t xml:space="preserve"> </w:t>
        </w:r>
        <w:r w:rsidR="000F4A4C" w:rsidRPr="00902B69">
          <w:rPr>
            <w:rFonts w:ascii="Arial" w:hAnsi="Arial" w:cs="Arial"/>
            <w:color w:val="382A20"/>
            <w:rPrChange w:id="770" w:author="Syed Asad Rahman" w:date="2015-11-06T06:47:00Z">
              <w:rPr>
                <w:rFonts w:ascii="Arial" w:hAnsi="Arial" w:cs="Arial"/>
                <w:color w:val="382A20"/>
              </w:rPr>
            </w:rPrChange>
          </w:rPr>
          <w:t xml:space="preserve">Catalytic Site Atlas (CSA) </w:t>
        </w:r>
        <w:r w:rsidR="000F4A4C" w:rsidRPr="00902B69">
          <w:rPr>
            <w:rFonts w:ascii="Arial" w:hAnsi="Arial" w:cs="Arial"/>
            <w:color w:val="382A20"/>
            <w:rPrChange w:id="771" w:author="Syed Asad Rahman" w:date="2015-11-06T06:47:00Z">
              <w:rPr>
                <w:rFonts w:ascii="Arial" w:hAnsi="Arial" w:cs="Arial"/>
                <w:color w:val="382A20"/>
              </w:rPr>
            </w:rPrChange>
          </w:rPr>
          <w:fldChar w:fldCharType="begin"/>
        </w:r>
      </w:ins>
      <w:r w:rsidRPr="00902B69">
        <w:rPr>
          <w:rFonts w:ascii="Arial" w:hAnsi="Arial" w:cs="Arial"/>
          <w:color w:val="382A20"/>
          <w:rPrChange w:id="772" w:author="Syed Asad Rahman" w:date="2015-11-06T06:47:00Z">
            <w:rPr>
              <w:rFonts w:ascii="Arial" w:hAnsi="Arial" w:cs="Arial"/>
              <w:color w:val="382A20"/>
            </w:rPr>
          </w:rPrChange>
        </w:rPr>
        <w:instrText xml:space="preserve"> ADDIN PAPERS2_CITATIONS &lt;citation&gt;&lt;uuid&gt;80C6961A-FB43-4721-9EE3-491E4EF3B7F8&lt;/uuid&gt;&lt;priority&gt;0&lt;/priority&gt;&lt;publications&gt;&lt;publication&gt;&lt;uuid&gt;E6182BBB-DBC4-4EEF-9FE9-F0DB6E6B03D8&lt;/uuid&gt;&lt;volume&gt;42&lt;/volume&gt;&lt;doi&gt;10.1093/nar/gkt1243&lt;/doi&gt;&lt;startpage&gt;D485&lt;/startpage&gt;&lt;publication_date&gt;99201312281200000000222000&lt;/publication_date&gt;&lt;url&gt;http://nar.oxfordjournals.org/content/42/D1/D485.full&lt;/url&gt;&lt;type&gt;400&lt;/type&gt;&lt;title&gt;The Catalytic Site Atlas 2.0: cataloging catalytic sites and residues identified in enzymes&lt;/title&gt;&lt;publisher&gt;Oxford University Press&lt;/publisher&gt;&lt;institution&gt;European Molecular Biology Laboratory, European Bioinformatics Institute, Wellcome Trust Genome Campus, Hinxton, Cambridge CB10 1SD, UK and Department of Biochemistry and Molecular Genetics, University of Virginia, 1300 Jefferson Park Ave., Charlottesville, VA 22908, USA.&lt;/institution&gt;&lt;number&gt;D1&lt;/number&gt;&lt;subtype&gt;400&lt;/subtype&gt;&lt;endpage&gt;D489&lt;/endpage&gt;&lt;bundle&gt;&lt;publication&gt;&lt;publisher&gt;Oxford University Press&lt;/publisher&gt;&lt;title&gt;Nucleic acids research&lt;/title&gt;&lt;type&gt;-100&lt;/type&gt;&lt;subtype&gt;-100&lt;/subtype&gt;&lt;uuid&gt;A5FF8C30-D6EC-4E11-B17D-4C712FFE2899&lt;/uuid&gt;&lt;/publication&gt;&lt;/bundle&gt;&lt;authors&gt;&lt;author&gt;&lt;firstName&gt;Nicholas&lt;/firstName&gt;&lt;lastName&gt;Furnham&lt;/lastName&gt;&lt;/author&gt;&lt;author&gt;&lt;firstName&gt;N&lt;/firstName&gt;&lt;lastName&gt;Furnham&lt;/lastName&gt;&lt;/author&gt;&lt;author&gt;&lt;firstName&gt;G&lt;/firstName&gt;&lt;middleNames&gt;L&lt;/middleNames&gt;&lt;lastName&gt;Holliday&lt;/lastName&gt;&lt;/author&gt;&lt;author&gt;&lt;firstName&gt;Gemma&lt;/firstName&gt;&lt;middleNames&gt;L&lt;/middleNames&gt;&lt;lastName&gt;Holliday&lt;/lastName&gt;&lt;/author&gt;&lt;author&gt;&lt;lastName&gt;Beer&lt;/lastName&gt;&lt;nonDroppingParticle&gt;de&lt;/nonDroppingParticle&gt;&lt;firstName&gt;Tjaart&lt;/firstName&gt;&lt;middleNames&gt;A P&lt;/middleNames&gt;&lt;/author&gt;&lt;author&gt;&lt;lastName&gt;Beer&lt;/lastName&gt;&lt;nonDroppingParticle&gt;de&lt;/nonDroppingParticle&gt;&lt;firstName&gt;T&lt;/firstName&gt;&lt;middleNames&gt;A P&lt;/middleNames&gt;&lt;/author&gt;&lt;author&gt;&lt;firstName&gt;J&lt;/firstName&gt;&lt;middleNames&gt;O B&lt;/middleNames&gt;&lt;lastName&gt;Jacobsen&lt;/lastName&gt;&lt;/author&gt;&lt;author&gt;&lt;firstName&gt;Julius&lt;/firstName&gt;&lt;middleNames&gt;O B&lt;/middleNames&gt;&lt;lastName&gt;Jacobsen&lt;/lastName&gt;&lt;/author&gt;&lt;author&gt;&lt;firstName&gt;William&lt;/firstName&gt;&lt;middleNames&gt;R&lt;/middleNames&gt;&lt;lastName&gt;Pearson&lt;/lastName&gt;&lt;/author&gt;&lt;author&gt;&lt;firstName&gt;W&lt;/firstName&gt;&lt;middleNames&gt;R&lt;/middleNames&gt;&lt;lastName&gt;Pearson&lt;/lastName&gt;&lt;/author&gt;&lt;author&gt;&lt;firstName&gt;J&lt;/firstName&gt;&lt;middleNames&gt;M&lt;/middleNames&gt;&lt;lastName&gt;Thornton&lt;/lastName&gt;&lt;/author&gt;&lt;author&gt;&lt;firstName&gt;Janet&lt;/firstName&gt;&lt;middleNames&gt;M&lt;/middleNames&gt;&lt;lastName&gt;Thornton&lt;/lastName&gt;&lt;/author&gt;&lt;/authors&gt;&lt;/publication&gt;&lt;/publications&gt;&lt;cites&gt;&lt;/cites&gt;&lt;/citation&gt;</w:instrText>
      </w:r>
      <w:ins w:id="773" w:author="Syed Asad Rahman" w:date="2015-11-05T13:11:00Z">
        <w:r w:rsidR="000F4A4C" w:rsidRPr="00902B69">
          <w:rPr>
            <w:rFonts w:ascii="Arial" w:hAnsi="Arial" w:cs="Arial"/>
            <w:color w:val="382A20"/>
            <w:rPrChange w:id="774" w:author="Syed Asad Rahman" w:date="2015-11-06T06:47:00Z">
              <w:rPr>
                <w:rFonts w:ascii="Arial" w:hAnsi="Arial" w:cs="Arial"/>
                <w:color w:val="382A20"/>
              </w:rPr>
            </w:rPrChange>
          </w:rPr>
          <w:fldChar w:fldCharType="separate"/>
        </w:r>
        <w:r w:rsidR="000F4A4C" w:rsidRPr="00902B69">
          <w:rPr>
            <w:rFonts w:ascii="Arial" w:hAnsi="Arial" w:cs="Arial"/>
            <w:lang w:val="en-US"/>
            <w:rPrChange w:id="775" w:author="Syed Asad Rahman" w:date="2015-11-06T06:47:00Z">
              <w:rPr>
                <w:rFonts w:ascii="Arial" w:hAnsi="Arial" w:cs="Arial"/>
                <w:lang w:val="en-US"/>
              </w:rPr>
            </w:rPrChange>
          </w:rPr>
          <w:t xml:space="preserve">(Furnham </w:t>
        </w:r>
        <w:r w:rsidR="000F4A4C" w:rsidRPr="00902B69">
          <w:rPr>
            <w:rFonts w:ascii="Arial" w:hAnsi="Arial" w:cs="Arial"/>
            <w:i/>
            <w:iCs/>
            <w:lang w:val="en-US"/>
            <w:rPrChange w:id="776" w:author="Syed Asad Rahman" w:date="2015-11-06T06:47:00Z">
              <w:rPr>
                <w:rFonts w:ascii="Arial" w:hAnsi="Arial" w:cs="Arial"/>
                <w:i/>
                <w:iCs/>
                <w:lang w:val="en-US"/>
              </w:rPr>
            </w:rPrChange>
          </w:rPr>
          <w:t>et al.</w:t>
        </w:r>
        <w:r w:rsidR="000F4A4C" w:rsidRPr="00902B69">
          <w:rPr>
            <w:rFonts w:ascii="Arial" w:hAnsi="Arial" w:cs="Arial"/>
            <w:lang w:val="en-US"/>
            <w:rPrChange w:id="777" w:author="Syed Asad Rahman" w:date="2015-11-06T06:47:00Z">
              <w:rPr>
                <w:rFonts w:ascii="Arial" w:hAnsi="Arial" w:cs="Arial"/>
                <w:lang w:val="en-US"/>
              </w:rPr>
            </w:rPrChange>
          </w:rPr>
          <w:t>, 2013)</w:t>
        </w:r>
        <w:r w:rsidR="000F4A4C" w:rsidRPr="00902B69">
          <w:rPr>
            <w:rFonts w:ascii="Arial" w:hAnsi="Arial" w:cs="Arial"/>
            <w:color w:val="382A20"/>
            <w:rPrChange w:id="778" w:author="Syed Asad Rahman" w:date="2015-11-06T06:47:00Z">
              <w:rPr>
                <w:rFonts w:ascii="Arial" w:hAnsi="Arial" w:cs="Arial"/>
                <w:color w:val="382A20"/>
              </w:rPr>
            </w:rPrChange>
          </w:rPr>
          <w:fldChar w:fldCharType="end"/>
        </w:r>
        <w:r w:rsidR="000F4A4C" w:rsidRPr="00902B69">
          <w:rPr>
            <w:rFonts w:ascii="Arial" w:hAnsi="Arial" w:cs="Arial"/>
            <w:color w:val="382A20"/>
            <w:rPrChange w:id="779" w:author="Syed Asad Rahman" w:date="2015-11-06T06:47:00Z">
              <w:rPr>
                <w:rFonts w:ascii="Arial" w:hAnsi="Arial" w:cs="Arial"/>
                <w:color w:val="382A20"/>
              </w:rPr>
            </w:rPrChange>
          </w:rPr>
          <w:t xml:space="preserve"> </w:t>
        </w:r>
      </w:ins>
      <w:r w:rsidR="00DE3078" w:rsidRPr="00902B69">
        <w:rPr>
          <w:rFonts w:ascii="Arial" w:hAnsi="Arial" w:cs="Arial"/>
          <w:color w:val="382A20"/>
          <w:rPrChange w:id="780" w:author="Syed Asad Rahman" w:date="2015-11-06T06:47:00Z">
            <w:rPr>
              <w:rFonts w:ascii="Arial" w:hAnsi="Arial" w:cs="Arial"/>
              <w:color w:val="382A20"/>
            </w:rPr>
          </w:rPrChange>
        </w:rPr>
        <w:t>use</w:t>
      </w:r>
      <w:del w:id="781" w:author="Syed Asad Rahman" w:date="2015-11-05T13:13:00Z">
        <w:r w:rsidR="00DE3078" w:rsidRPr="00902B69" w:rsidDel="00943EE9">
          <w:rPr>
            <w:rFonts w:ascii="Arial" w:hAnsi="Arial" w:cs="Arial"/>
            <w:color w:val="382A20"/>
            <w:rPrChange w:id="782" w:author="Syed Asad Rahman" w:date="2015-11-06T06:47:00Z">
              <w:rPr>
                <w:rFonts w:ascii="Arial" w:hAnsi="Arial" w:cs="Arial"/>
                <w:color w:val="382A20"/>
              </w:rPr>
            </w:rPrChange>
          </w:rPr>
          <w:delText>s</w:delText>
        </w:r>
      </w:del>
      <w:del w:id="783" w:author="Syed Asad Rahman" w:date="2015-11-05T13:10:00Z">
        <w:r w:rsidR="00DE3078" w:rsidRPr="00902B69" w:rsidDel="000F4A4C">
          <w:rPr>
            <w:rFonts w:ascii="Arial" w:hAnsi="Arial" w:cs="Arial"/>
            <w:b/>
            <w:color w:val="382A20"/>
            <w:rPrChange w:id="784" w:author="Syed Asad Rahman" w:date="2015-11-06T06:47:00Z">
              <w:rPr>
                <w:rFonts w:ascii="Arial" w:hAnsi="Arial" w:cs="Arial"/>
                <w:b/>
                <w:color w:val="382A20"/>
              </w:rPr>
            </w:rPrChange>
          </w:rPr>
          <w:delText xml:space="preserve"> </w:delText>
        </w:r>
      </w:del>
      <w:ins w:id="785" w:author="Syed Asad Rahman" w:date="2015-11-05T13:01:00Z">
        <w:r w:rsidR="00327BF8" w:rsidRPr="00902B69">
          <w:rPr>
            <w:rFonts w:ascii="Arial" w:hAnsi="Arial" w:cs="Arial"/>
            <w:b/>
            <w:color w:val="382A20"/>
            <w:rPrChange w:id="786" w:author="Syed Asad Rahman" w:date="2015-11-06T06:47:00Z">
              <w:rPr>
                <w:rFonts w:ascii="Arial" w:hAnsi="Arial" w:cs="Arial"/>
                <w:b/>
                <w:color w:val="382A20"/>
              </w:rPr>
            </w:rPrChange>
          </w:rPr>
          <w:t xml:space="preserve"> </w:t>
        </w:r>
      </w:ins>
      <w:ins w:id="787" w:author="Syed Asad Rahman" w:date="2015-11-05T13:11:00Z">
        <w:r w:rsidR="000F4A4C" w:rsidRPr="00902B69">
          <w:rPr>
            <w:rFonts w:ascii="Arial" w:hAnsi="Arial" w:cs="Arial"/>
            <w:color w:val="382A20"/>
            <w:rPrChange w:id="788" w:author="Syed Asad Rahman" w:date="2015-11-06T06:47:00Z">
              <w:rPr>
                <w:rFonts w:ascii="Arial" w:hAnsi="Arial" w:cs="Arial"/>
                <w:b/>
                <w:color w:val="382A20"/>
              </w:rPr>
            </w:rPrChange>
          </w:rPr>
          <w:t>EC-Blast</w:t>
        </w:r>
      </w:ins>
      <w:ins w:id="789" w:author="Syed Asad Rahman" w:date="2015-11-05T13:12:00Z">
        <w:r w:rsidR="000F4A4C" w:rsidRPr="00902B69">
          <w:rPr>
            <w:rFonts w:ascii="Arial" w:hAnsi="Arial" w:cs="Arial"/>
            <w:color w:val="382A20"/>
            <w:rPrChange w:id="790" w:author="Syed Asad Rahman" w:date="2015-11-06T06:47:00Z">
              <w:rPr>
                <w:rFonts w:ascii="Arial" w:hAnsi="Arial" w:cs="Arial"/>
                <w:color w:val="382A20"/>
              </w:rPr>
            </w:rPrChange>
          </w:rPr>
          <w:t xml:space="preserve">. While the former </w:t>
        </w:r>
      </w:ins>
      <w:ins w:id="791" w:author="Syed Asad Rahman" w:date="2015-11-06T06:46:00Z">
        <w:r w:rsidRPr="00902B69">
          <w:rPr>
            <w:rFonts w:ascii="Arial" w:hAnsi="Arial" w:cs="Arial"/>
            <w:color w:val="382A20"/>
            <w:rPrChange w:id="792" w:author="Syed Asad Rahman" w:date="2015-11-06T06:47:00Z">
              <w:rPr>
                <w:rFonts w:ascii="Arial" w:hAnsi="Arial" w:cs="Arial"/>
                <w:color w:val="382A20"/>
              </w:rPr>
            </w:rPrChange>
          </w:rPr>
          <w:t xml:space="preserve">two </w:t>
        </w:r>
      </w:ins>
      <w:ins w:id="793" w:author="Syed Asad Rahman" w:date="2015-11-05T13:12:00Z">
        <w:r w:rsidR="000F4A4C" w:rsidRPr="00902B69">
          <w:rPr>
            <w:rFonts w:ascii="Arial" w:hAnsi="Arial" w:cs="Arial"/>
            <w:color w:val="382A20"/>
            <w:rPrChange w:id="794" w:author="Syed Asad Rahman" w:date="2015-11-06T06:47:00Z">
              <w:rPr>
                <w:rFonts w:ascii="Arial" w:hAnsi="Arial" w:cs="Arial"/>
                <w:color w:val="382A20"/>
              </w:rPr>
            </w:rPrChange>
          </w:rPr>
          <w:t>uses</w:t>
        </w:r>
      </w:ins>
      <w:ins w:id="795" w:author="Syed Asad Rahman" w:date="2015-11-05T13:11:00Z">
        <w:r w:rsidR="000F4A4C" w:rsidRPr="00902B69">
          <w:rPr>
            <w:rFonts w:ascii="Arial" w:hAnsi="Arial" w:cs="Arial"/>
            <w:b/>
            <w:color w:val="382A20"/>
            <w:rPrChange w:id="796" w:author="Syed Asad Rahman" w:date="2015-11-06T06:47:00Z">
              <w:rPr>
                <w:rFonts w:ascii="Arial" w:hAnsi="Arial" w:cs="Arial"/>
                <w:b/>
                <w:color w:val="382A20"/>
              </w:rPr>
            </w:rPrChange>
          </w:rPr>
          <w:t xml:space="preserve"> </w:t>
        </w:r>
      </w:ins>
      <w:r w:rsidR="00DE3078" w:rsidRPr="00902B69">
        <w:rPr>
          <w:rFonts w:ascii="Arial" w:hAnsi="Arial" w:cs="Arial"/>
          <w:color w:val="382A20"/>
          <w:rPrChange w:id="797" w:author="Syed Asad Rahman" w:date="2015-11-06T06:47:00Z">
            <w:rPr>
              <w:rFonts w:ascii="Arial" w:hAnsi="Arial" w:cs="Arial"/>
              <w:color w:val="382A20"/>
            </w:rPr>
          </w:rPrChange>
        </w:rPr>
        <w:t>mapped chemical information to understand evolution of enzyme sequences</w:t>
      </w:r>
      <w:ins w:id="798" w:author="Syed Asad Rahman" w:date="2015-11-05T13:12:00Z">
        <w:r w:rsidR="000F4A4C" w:rsidRPr="00902B69">
          <w:rPr>
            <w:rFonts w:ascii="Arial" w:hAnsi="Arial" w:cs="Arial"/>
            <w:color w:val="382A20"/>
            <w:rPrChange w:id="799" w:author="Syed Asad Rahman" w:date="2015-11-06T06:47:00Z">
              <w:rPr>
                <w:rFonts w:ascii="Arial" w:hAnsi="Arial" w:cs="Arial"/>
                <w:color w:val="382A20"/>
              </w:rPr>
            </w:rPrChange>
          </w:rPr>
          <w:t xml:space="preserve">, </w:t>
        </w:r>
      </w:ins>
      <w:del w:id="800" w:author="Syed Asad Rahman" w:date="2015-11-05T13:12:00Z">
        <w:r w:rsidR="00DE3078" w:rsidRPr="00902B69" w:rsidDel="000F4A4C">
          <w:rPr>
            <w:rFonts w:ascii="Arial" w:hAnsi="Arial" w:cs="Arial"/>
            <w:color w:val="382A20"/>
            <w:rPrChange w:id="801" w:author="Syed Asad Rahman" w:date="2015-11-06T06:47:00Z">
              <w:rPr>
                <w:rFonts w:ascii="Arial" w:hAnsi="Arial" w:cs="Arial"/>
                <w:color w:val="382A20"/>
              </w:rPr>
            </w:rPrChange>
          </w:rPr>
          <w:delText>.</w:delText>
        </w:r>
        <w:r w:rsidR="00D964F0" w:rsidRPr="00902B69" w:rsidDel="000F4A4C">
          <w:rPr>
            <w:rFonts w:ascii="Arial" w:hAnsi="Arial" w:cs="Arial"/>
            <w:color w:val="382A20"/>
            <w:rPrChange w:id="802" w:author="Syed Asad Rahman" w:date="2015-11-06T06:47:00Z">
              <w:rPr>
                <w:rFonts w:ascii="Arial" w:hAnsi="Arial" w:cs="Arial"/>
                <w:color w:val="382A20"/>
              </w:rPr>
            </w:rPrChange>
          </w:rPr>
          <w:delText xml:space="preserve"> </w:delText>
        </w:r>
      </w:del>
      <w:ins w:id="803" w:author="Syed Asad Rahman" w:date="2015-11-05T13:12:00Z">
        <w:r w:rsidR="000F4A4C" w:rsidRPr="00902B69">
          <w:rPr>
            <w:rFonts w:ascii="Arial" w:hAnsi="Arial" w:cs="Arial"/>
            <w:color w:val="382A20"/>
            <w:rPrChange w:id="804" w:author="Syed Asad Rahman" w:date="2015-11-06T06:47:00Z">
              <w:rPr>
                <w:rFonts w:ascii="Arial" w:hAnsi="Arial" w:cs="Arial"/>
                <w:color w:val="382A20"/>
              </w:rPr>
            </w:rPrChange>
          </w:rPr>
          <w:t>t</w:t>
        </w:r>
      </w:ins>
      <w:del w:id="805" w:author="Syed Asad Rahman" w:date="2015-11-05T13:12:00Z">
        <w:r w:rsidR="00D964F0" w:rsidRPr="00902B69" w:rsidDel="000F4A4C">
          <w:rPr>
            <w:rFonts w:ascii="Arial" w:hAnsi="Arial" w:cs="Arial"/>
            <w:color w:val="382A20"/>
            <w:rPrChange w:id="806" w:author="Syed Asad Rahman" w:date="2015-11-06T06:47:00Z">
              <w:rPr>
                <w:rFonts w:ascii="Arial" w:hAnsi="Arial" w:cs="Arial"/>
                <w:color w:val="382A20"/>
              </w:rPr>
            </w:rPrChange>
          </w:rPr>
          <w:delText>T</w:delText>
        </w:r>
      </w:del>
      <w:r w:rsidR="00D964F0" w:rsidRPr="00902B69">
        <w:rPr>
          <w:rFonts w:ascii="Arial" w:hAnsi="Arial" w:cs="Arial"/>
          <w:color w:val="382A20"/>
          <w:rPrChange w:id="807" w:author="Syed Asad Rahman" w:date="2015-11-06T06:47:00Z">
            <w:rPr>
              <w:rFonts w:ascii="Arial" w:hAnsi="Arial" w:cs="Arial"/>
              <w:color w:val="382A20"/>
            </w:rPr>
          </w:rPrChange>
        </w:rPr>
        <w:t xml:space="preserve">he </w:t>
      </w:r>
      <w:del w:id="808" w:author="Syed Asad Rahman" w:date="2015-11-05T13:12:00Z">
        <w:r w:rsidR="00D964F0" w:rsidRPr="00902B69" w:rsidDel="000F4A4C">
          <w:rPr>
            <w:rFonts w:ascii="Arial" w:hAnsi="Arial" w:cs="Arial"/>
            <w:color w:val="382A20"/>
            <w:rPrChange w:id="809" w:author="Syed Asad Rahman" w:date="2015-11-06T06:47:00Z">
              <w:rPr>
                <w:rFonts w:ascii="Arial" w:hAnsi="Arial" w:cs="Arial"/>
                <w:color w:val="382A20"/>
              </w:rPr>
            </w:rPrChange>
          </w:rPr>
          <w:delText>Catalytic Site Atlas (CSA)</w:delText>
        </w:r>
        <w:r w:rsidR="00DE3078" w:rsidRPr="00902B69" w:rsidDel="000F4A4C">
          <w:rPr>
            <w:rFonts w:ascii="Arial" w:hAnsi="Arial" w:cs="Arial"/>
            <w:color w:val="382A20"/>
            <w:rPrChange w:id="810" w:author="Syed Asad Rahman" w:date="2015-11-06T06:47:00Z">
              <w:rPr>
                <w:rFonts w:ascii="Arial" w:hAnsi="Arial" w:cs="Arial"/>
                <w:color w:val="382A20"/>
              </w:rPr>
            </w:rPrChange>
          </w:rPr>
          <w:delText xml:space="preserve"> </w:delText>
        </w:r>
        <w:r w:rsidR="00D964F0" w:rsidRPr="00902B69" w:rsidDel="000F4A4C">
          <w:rPr>
            <w:rFonts w:ascii="Arial" w:hAnsi="Arial" w:cs="Arial"/>
            <w:color w:val="382A20"/>
            <w:rPrChange w:id="811" w:author="Syed Asad Rahman" w:date="2015-11-06T06:47:00Z">
              <w:rPr>
                <w:rFonts w:ascii="Arial" w:hAnsi="Arial" w:cs="Arial"/>
                <w:color w:val="382A20"/>
              </w:rPr>
            </w:rPrChange>
          </w:rPr>
          <w:fldChar w:fldCharType="begin"/>
        </w:r>
        <w:r w:rsidR="00987A87" w:rsidRPr="00902B69" w:rsidDel="000F4A4C">
          <w:rPr>
            <w:rFonts w:ascii="Arial" w:hAnsi="Arial" w:cs="Arial"/>
            <w:color w:val="382A20"/>
            <w:rPrChange w:id="812" w:author="Syed Asad Rahman" w:date="2015-11-06T06:47:00Z">
              <w:rPr>
                <w:rFonts w:ascii="Arial" w:hAnsi="Arial" w:cs="Arial"/>
                <w:color w:val="382A20"/>
              </w:rPr>
            </w:rPrChange>
          </w:rPr>
          <w:delInstrText xml:space="preserve"> ADDIN PAPERS2_CITATIONS &lt;citation&gt;&lt;uuid&gt;BB31F5F3-09E3-4B86-866F-8FE1D05A82ED&lt;/uuid&gt;&lt;priority&gt;0&lt;/priority&gt;&lt;publications&gt;&lt;publication&gt;&lt;uuid&gt;E6182BBB-DBC4-4EEF-9FE9-F0DB6E6B03D8&lt;/uuid&gt;&lt;volume&gt;42&lt;/volume&gt;&lt;doi&gt;10.1093/nar/gkt1243&lt;/doi&gt;&lt;startpage&gt;D485&lt;/startpage&gt;&lt;publication_date&gt;99201312281200000000222000&lt;/publication_date&gt;&lt;url&gt;http://nar.oxfordjournals.org/content/42/D1/D485.full&lt;/url&gt;&lt;type&gt;400&lt;/type&gt;&lt;title&gt;The Catalytic Site Atlas 2.0: cataloging catalytic sites and residues identified in enzymes&lt;/title&gt;&lt;publisher&gt;Oxford University Press&lt;/publisher&gt;&lt;institution&gt;European Molecular Biology Laboratory, European Bioinformatics Institute, Wellcome Trust Genome Campus, Hinxton, Cambridge CB10 1SD, UK and Department of Biochemistry and Molecular Genetics, University of Virginia, 1300 Jefferson Park Ave., Charlottesville, VA 22908, USA.&lt;/institution&gt;&lt;number&gt;D1&lt;/number&gt;&lt;subtype&gt;400&lt;/subtype&gt;&lt;endpage&gt;D489&lt;/endpage&gt;&lt;bundle&gt;&lt;publication&gt;&lt;publisher&gt;Oxford University Press&lt;/publisher&gt;&lt;title&gt;Nucleic acids research&lt;/title&gt;&lt;type&gt;-100&lt;/type&gt;&lt;subtype&gt;-100&lt;/subtype&gt;&lt;uuid&gt;A5FF8C30-D6EC-4E11-B17D-4C712FFE2899&lt;/uuid&gt;&lt;/publication&gt;&lt;/bundle&gt;&lt;authors&gt;&lt;author&gt;&lt;firstName&gt;Nicholas&lt;/firstName&gt;&lt;lastName&gt;Furnham&lt;/lastName&gt;&lt;/author&gt;&lt;author&gt;&lt;firstName&gt;N&lt;/firstName&gt;&lt;lastName&gt;Furnham&lt;/lastName&gt;&lt;/author&gt;&lt;author&gt;&lt;firstName&gt;G&lt;/firstName&gt;&lt;middleNames&gt;L&lt;/middleNames&gt;&lt;lastName&gt;Holliday&lt;/lastName&gt;&lt;/author&gt;&lt;author&gt;&lt;firstName&gt;Gemma&lt;/firstName&gt;&lt;middleNames&gt;L&lt;/middleNames&gt;&lt;lastName&gt;Holliday&lt;/lastName&gt;&lt;/author&gt;&lt;author&gt;&lt;lastName&gt;Beer&lt;/lastName&gt;&lt;nonDroppingParticle&gt;de&lt;/nonDroppingParticle&gt;&lt;firstName&gt;Tjaart&lt;/firstName&gt;&lt;middleNames&gt;A P&lt;/middleNames&gt;&lt;/author&gt;&lt;author&gt;&lt;lastName&gt;Beer&lt;/lastName&gt;&lt;nonDroppingParticle&gt;de&lt;/nonDroppingParticle&gt;&lt;firstName&gt;T&lt;/firstName&gt;&lt;middleNames&gt;A P&lt;/middleNames&gt;&lt;/author&gt;&lt;author&gt;&lt;firstName&gt;J&lt;/firstName&gt;&lt;middleNames&gt;O B&lt;/middleNames&gt;&lt;lastName&gt;Jacobsen&lt;/lastName&gt;&lt;/author&gt;&lt;author&gt;&lt;firstName&gt;Julius&lt;/firstName&gt;&lt;middleNames&gt;O B&lt;/middleNames&gt;&lt;lastName&gt;Jacobsen&lt;/lastName&gt;&lt;/author&gt;&lt;author&gt;&lt;firstName&gt;William&lt;/firstName&gt;&lt;middleNames&gt;R&lt;/middleNames&gt;&lt;lastName&gt;Pearson&lt;/lastName&gt;&lt;/author&gt;&lt;author&gt;&lt;firstName&gt;W&lt;/firstName&gt;&lt;middleNames&gt;R&lt;/middleNames&gt;&lt;lastName&gt;Pearson&lt;/lastName&gt;&lt;/author&gt;&lt;author&gt;&lt;firstName&gt;J&lt;/firstName&gt;&lt;middleNames&gt;M&lt;/middleNames&gt;&lt;lastName&gt;Thornton&lt;/lastName&gt;&lt;/author&gt;&lt;author&gt;&lt;firstName&gt;Janet&lt;/firstName&gt;&lt;middleNames&gt;M&lt;/middleNames&gt;&lt;lastName&gt;Thornton&lt;/lastName&gt;&lt;/author&gt;&lt;/authors&gt;&lt;/publication&gt;&lt;/publications&gt;&lt;cites&gt;&lt;/cites&gt;&lt;/citation&gt;</w:delInstrText>
        </w:r>
        <w:r w:rsidR="00D964F0" w:rsidRPr="00902B69" w:rsidDel="000F4A4C">
          <w:rPr>
            <w:rFonts w:ascii="Arial" w:hAnsi="Arial" w:cs="Arial"/>
            <w:color w:val="382A20"/>
            <w:rPrChange w:id="813" w:author="Syed Asad Rahman" w:date="2015-11-06T06:47:00Z">
              <w:rPr>
                <w:rFonts w:ascii="Arial" w:hAnsi="Arial" w:cs="Arial"/>
                <w:color w:val="382A20"/>
              </w:rPr>
            </w:rPrChange>
          </w:rPr>
          <w:fldChar w:fldCharType="separate"/>
        </w:r>
        <w:r w:rsidR="0003681E" w:rsidRPr="00902B69" w:rsidDel="000F4A4C">
          <w:rPr>
            <w:rFonts w:ascii="Arial" w:hAnsi="Arial" w:cs="Arial"/>
            <w:lang w:val="en-US"/>
            <w:rPrChange w:id="814" w:author="Syed Asad Rahman" w:date="2015-11-06T06:47:00Z">
              <w:rPr>
                <w:rFonts w:ascii="Arial" w:hAnsi="Arial" w:cs="Arial"/>
                <w:lang w:val="en-US"/>
              </w:rPr>
            </w:rPrChange>
          </w:rPr>
          <w:delText xml:space="preserve">(Furnham </w:delText>
        </w:r>
        <w:r w:rsidR="0003681E" w:rsidRPr="00902B69" w:rsidDel="000F4A4C">
          <w:rPr>
            <w:rFonts w:ascii="Arial" w:hAnsi="Arial" w:cs="Arial"/>
            <w:i/>
            <w:iCs/>
            <w:lang w:val="en-US"/>
            <w:rPrChange w:id="815" w:author="Syed Asad Rahman" w:date="2015-11-06T06:47:00Z">
              <w:rPr>
                <w:rFonts w:ascii="Arial" w:hAnsi="Arial" w:cs="Arial"/>
                <w:i/>
                <w:iCs/>
                <w:lang w:val="en-US"/>
              </w:rPr>
            </w:rPrChange>
          </w:rPr>
          <w:delText>et al.</w:delText>
        </w:r>
        <w:r w:rsidR="0003681E" w:rsidRPr="00902B69" w:rsidDel="000F4A4C">
          <w:rPr>
            <w:rFonts w:ascii="Arial" w:hAnsi="Arial" w:cs="Arial"/>
            <w:lang w:val="en-US"/>
            <w:rPrChange w:id="816" w:author="Syed Asad Rahman" w:date="2015-11-06T06:47:00Z">
              <w:rPr>
                <w:rFonts w:ascii="Arial" w:hAnsi="Arial" w:cs="Arial"/>
                <w:lang w:val="en-US"/>
              </w:rPr>
            </w:rPrChange>
          </w:rPr>
          <w:delText>, 2013)</w:delText>
        </w:r>
        <w:r w:rsidR="00D964F0" w:rsidRPr="00902B69" w:rsidDel="000F4A4C">
          <w:rPr>
            <w:rFonts w:ascii="Arial" w:hAnsi="Arial" w:cs="Arial"/>
            <w:color w:val="382A20"/>
            <w:rPrChange w:id="817" w:author="Syed Asad Rahman" w:date="2015-11-06T06:47:00Z">
              <w:rPr>
                <w:rFonts w:ascii="Arial" w:hAnsi="Arial" w:cs="Arial"/>
                <w:color w:val="382A20"/>
              </w:rPr>
            </w:rPrChange>
          </w:rPr>
          <w:fldChar w:fldCharType="end"/>
        </w:r>
      </w:del>
      <w:ins w:id="818" w:author="Syed Asad Rahman" w:date="2015-11-05T13:12:00Z">
        <w:r w:rsidR="000F4A4C" w:rsidRPr="00902B69">
          <w:rPr>
            <w:rFonts w:ascii="Arial" w:hAnsi="Arial" w:cs="Arial"/>
            <w:color w:val="382A20"/>
            <w:rPrChange w:id="819" w:author="Syed Asad Rahman" w:date="2015-11-06T06:47:00Z">
              <w:rPr>
                <w:rFonts w:ascii="Arial" w:hAnsi="Arial" w:cs="Arial"/>
                <w:color w:val="382A20"/>
              </w:rPr>
            </w:rPrChange>
          </w:rPr>
          <w:t>later</w:t>
        </w:r>
      </w:ins>
      <w:r w:rsidR="00D964F0" w:rsidRPr="00902B69">
        <w:rPr>
          <w:rFonts w:ascii="Arial" w:hAnsi="Arial" w:cs="Arial"/>
          <w:color w:val="382A20"/>
          <w:rPrChange w:id="820" w:author="Syed Asad Rahman" w:date="2015-11-06T06:47:00Z">
            <w:rPr>
              <w:rFonts w:ascii="Arial" w:hAnsi="Arial" w:cs="Arial"/>
              <w:color w:val="382A20"/>
            </w:rPr>
          </w:rPrChange>
        </w:rPr>
        <w:t xml:space="preserve"> </w:t>
      </w:r>
      <w:r w:rsidR="00DE3078" w:rsidRPr="00902B69">
        <w:rPr>
          <w:rFonts w:ascii="Arial" w:hAnsi="Arial" w:cs="Arial"/>
          <w:color w:val="382A20"/>
          <w:rPrChange w:id="821" w:author="Syed Asad Rahman" w:date="2015-11-06T06:47:00Z">
            <w:rPr>
              <w:rFonts w:ascii="Arial" w:hAnsi="Arial" w:cs="Arial"/>
              <w:color w:val="382A20"/>
            </w:rPr>
          </w:rPrChange>
        </w:rPr>
        <w:t xml:space="preserve">uses </w:t>
      </w:r>
      <w:r w:rsidR="00D964F0" w:rsidRPr="00902B69">
        <w:rPr>
          <w:rFonts w:ascii="Arial" w:hAnsi="Arial" w:cs="Arial"/>
          <w:color w:val="382A20"/>
          <w:rPrChange w:id="822" w:author="Syed Asad Rahman" w:date="2015-11-06T06:47:00Z">
            <w:rPr>
              <w:rFonts w:ascii="Arial" w:hAnsi="Arial" w:cs="Arial"/>
              <w:color w:val="382A20"/>
            </w:rPr>
          </w:rPrChange>
        </w:rPr>
        <w:t>mapped reaction images to demonstrate chemical changes in an enzymatic reaction.</w:t>
      </w:r>
    </w:p>
    <w:p w14:paraId="770D6257" w14:textId="60F62106" w:rsidR="00E535BD" w:rsidRPr="00902B69" w:rsidDel="00600448" w:rsidRDefault="00E535BD" w:rsidP="00902B69">
      <w:pPr>
        <w:spacing w:line="276" w:lineRule="auto"/>
        <w:jc w:val="both"/>
        <w:rPr>
          <w:del w:id="823" w:author="Syed Asad Rahman" w:date="2015-11-05T11:55:00Z"/>
          <w:rFonts w:ascii="Arial" w:hAnsi="Arial" w:cs="Arial"/>
          <w:color w:val="382A20"/>
          <w:rPrChange w:id="824" w:author="Syed Asad Rahman" w:date="2015-11-06T06:47:00Z">
            <w:rPr>
              <w:del w:id="825" w:author="Syed Asad Rahman" w:date="2015-11-05T11:55:00Z"/>
              <w:rFonts w:ascii="Arial" w:hAnsi="Arial" w:cs="Arial"/>
              <w:color w:val="382A20"/>
            </w:rPr>
          </w:rPrChange>
        </w:rPr>
        <w:pPrChange w:id="826" w:author="Syed Asad Rahman" w:date="2015-11-06T06:47:00Z">
          <w:pPr>
            <w:spacing w:line="360" w:lineRule="auto"/>
            <w:jc w:val="both"/>
          </w:pPr>
        </w:pPrChange>
      </w:pPr>
      <w:r w:rsidRPr="00902B69">
        <w:rPr>
          <w:rFonts w:ascii="Arial" w:hAnsi="Arial" w:cs="Arial"/>
          <w:noProof/>
          <w:color w:val="382A20"/>
          <w:lang w:val="en-US"/>
          <w:rPrChange w:id="827" w:author="Syed Asad Rahman" w:date="2015-11-06T06:47:00Z">
            <w:rPr>
              <w:rFonts w:ascii="Arial" w:hAnsi="Arial" w:cs="Arial"/>
              <w:noProof/>
              <w:color w:val="382A20"/>
              <w:lang w:val="en-US"/>
            </w:rPr>
          </w:rPrChange>
        </w:rPr>
        <w:drawing>
          <wp:inline distT="0" distB="0" distL="0" distR="0" wp14:anchorId="71563298" wp14:editId="0352D417">
            <wp:extent cx="6739255" cy="6739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d.bmp"/>
                    <pic:cNvPicPr/>
                  </pic:nvPicPr>
                  <pic:blipFill>
                    <a:blip r:embed="rId8">
                      <a:extLst>
                        <a:ext uri="{28A0092B-C50C-407E-A947-70E740481C1C}">
                          <a14:useLocalDpi xmlns:a14="http://schemas.microsoft.com/office/drawing/2010/main" val="0"/>
                        </a:ext>
                      </a:extLst>
                    </a:blip>
                    <a:stretch>
                      <a:fillRect/>
                    </a:stretch>
                  </pic:blipFill>
                  <pic:spPr>
                    <a:xfrm>
                      <a:off x="0" y="0"/>
                      <a:ext cx="6739255" cy="6739255"/>
                    </a:xfrm>
                    <a:prstGeom prst="rect">
                      <a:avLst/>
                    </a:prstGeom>
                  </pic:spPr>
                </pic:pic>
              </a:graphicData>
            </a:graphic>
          </wp:inline>
        </w:drawing>
      </w:r>
    </w:p>
    <w:p w14:paraId="35070D71" w14:textId="77777777" w:rsidR="00E535BD" w:rsidRPr="00902B69" w:rsidDel="00600448" w:rsidRDefault="00E535BD" w:rsidP="00902B69">
      <w:pPr>
        <w:spacing w:line="276" w:lineRule="auto"/>
        <w:jc w:val="both"/>
        <w:rPr>
          <w:del w:id="828" w:author="Syed Asad Rahman" w:date="2015-11-05T11:55:00Z"/>
          <w:rFonts w:ascii="Arial" w:hAnsi="Arial" w:cs="Arial"/>
          <w:color w:val="382A20"/>
          <w:rPrChange w:id="829" w:author="Syed Asad Rahman" w:date="2015-11-06T06:47:00Z">
            <w:rPr>
              <w:del w:id="830" w:author="Syed Asad Rahman" w:date="2015-11-05T11:55:00Z"/>
              <w:rFonts w:ascii="Arial" w:hAnsi="Arial" w:cs="Arial"/>
              <w:color w:val="382A20"/>
            </w:rPr>
          </w:rPrChange>
        </w:rPr>
        <w:pPrChange w:id="831" w:author="Syed Asad Rahman" w:date="2015-11-06T06:47:00Z">
          <w:pPr>
            <w:spacing w:line="360" w:lineRule="auto"/>
            <w:jc w:val="both"/>
          </w:pPr>
        </w:pPrChange>
      </w:pPr>
    </w:p>
    <w:p w14:paraId="75977F07" w14:textId="30ECB329" w:rsidR="00FE6604" w:rsidRPr="00902B69" w:rsidRDefault="00FE6604" w:rsidP="00902B69">
      <w:pPr>
        <w:spacing w:line="276" w:lineRule="auto"/>
        <w:jc w:val="both"/>
        <w:rPr>
          <w:rFonts w:ascii="Arial" w:hAnsi="Arial" w:cs="Arial"/>
          <w:rPrChange w:id="832" w:author="Syed Asad Rahman" w:date="2015-11-06T06:47:00Z">
            <w:rPr>
              <w:rFonts w:ascii="Arial" w:hAnsi="Arial" w:cs="Arial"/>
            </w:rPr>
          </w:rPrChange>
        </w:rPr>
        <w:pPrChange w:id="833" w:author="Syed Asad Rahman" w:date="2015-11-06T06:47:00Z">
          <w:pPr>
            <w:spacing w:line="360" w:lineRule="auto"/>
            <w:jc w:val="both"/>
          </w:pPr>
        </w:pPrChange>
      </w:pPr>
      <w:r w:rsidRPr="00902B69">
        <w:rPr>
          <w:rFonts w:ascii="Arial" w:hAnsi="Arial" w:cs="Arial"/>
          <w:rPrChange w:id="834" w:author="Syed Asad Rahman" w:date="2015-11-06T06:47:00Z">
            <w:rPr>
              <w:rFonts w:ascii="Arial" w:hAnsi="Arial" w:cs="Arial"/>
            </w:rPr>
          </w:rPrChange>
        </w:rPr>
        <w:t xml:space="preserve">Figure </w:t>
      </w:r>
      <w:r w:rsidRPr="00902B69">
        <w:rPr>
          <w:rFonts w:ascii="Arial" w:hAnsi="Arial" w:cs="Arial"/>
          <w:rPrChange w:id="835" w:author="Syed Asad Rahman" w:date="2015-11-06T06:47:00Z">
            <w:rPr>
              <w:rFonts w:ascii="Arial" w:hAnsi="Arial" w:cs="Arial"/>
            </w:rPr>
          </w:rPrChange>
        </w:rPr>
        <w:fldChar w:fldCharType="begin"/>
      </w:r>
      <w:r w:rsidRPr="00902B69">
        <w:rPr>
          <w:rFonts w:ascii="Arial" w:hAnsi="Arial" w:cs="Arial"/>
          <w:rPrChange w:id="836" w:author="Syed Asad Rahman" w:date="2015-11-06T06:47:00Z">
            <w:rPr>
              <w:rFonts w:ascii="Arial" w:hAnsi="Arial" w:cs="Arial"/>
            </w:rPr>
          </w:rPrChange>
        </w:rPr>
        <w:instrText xml:space="preserve"> SEQ Figure \* ARABIC </w:instrText>
      </w:r>
      <w:r w:rsidRPr="00902B69">
        <w:rPr>
          <w:rFonts w:ascii="Arial" w:hAnsi="Arial" w:cs="Arial"/>
          <w:rPrChange w:id="837" w:author="Syed Asad Rahman" w:date="2015-11-06T06:47:00Z">
            <w:rPr>
              <w:rFonts w:ascii="Arial" w:hAnsi="Arial" w:cs="Arial"/>
            </w:rPr>
          </w:rPrChange>
        </w:rPr>
        <w:fldChar w:fldCharType="separate"/>
      </w:r>
      <w:r w:rsidR="00AD6552" w:rsidRPr="00902B69">
        <w:rPr>
          <w:rFonts w:ascii="Arial" w:hAnsi="Arial" w:cs="Arial"/>
          <w:noProof/>
          <w:rPrChange w:id="838" w:author="Syed Asad Rahman" w:date="2015-11-06T06:47:00Z">
            <w:rPr>
              <w:rFonts w:ascii="Arial" w:hAnsi="Arial" w:cs="Arial"/>
              <w:noProof/>
            </w:rPr>
          </w:rPrChange>
        </w:rPr>
        <w:t>1</w:t>
      </w:r>
      <w:r w:rsidRPr="00902B69">
        <w:rPr>
          <w:rFonts w:ascii="Arial" w:hAnsi="Arial" w:cs="Arial"/>
          <w:rPrChange w:id="839" w:author="Syed Asad Rahman" w:date="2015-11-06T06:47:00Z">
            <w:rPr>
              <w:rFonts w:ascii="Arial" w:hAnsi="Arial" w:cs="Arial"/>
            </w:rPr>
          </w:rPrChange>
        </w:rPr>
        <w:fldChar w:fldCharType="end"/>
      </w:r>
      <w:r w:rsidR="008734F1" w:rsidRPr="00902B69">
        <w:rPr>
          <w:rFonts w:ascii="Arial" w:hAnsi="Arial" w:cs="Arial"/>
          <w:rPrChange w:id="840" w:author="Syed Asad Rahman" w:date="2015-11-06T06:47:00Z">
            <w:rPr>
              <w:rFonts w:ascii="Arial" w:hAnsi="Arial" w:cs="Arial"/>
            </w:rPr>
          </w:rPrChange>
        </w:rPr>
        <w:t xml:space="preserve">: </w:t>
      </w:r>
      <w:r w:rsidR="00F01F79" w:rsidRPr="00902B69">
        <w:rPr>
          <w:rFonts w:ascii="Arial" w:hAnsi="Arial" w:cs="Arial"/>
          <w:rPrChange w:id="841" w:author="Syed Asad Rahman" w:date="2015-11-06T06:47:00Z">
            <w:rPr>
              <w:rFonts w:ascii="Arial" w:hAnsi="Arial" w:cs="Arial"/>
            </w:rPr>
          </w:rPrChange>
        </w:rPr>
        <w:t>Atom Atom Mapping performed by the Reaction Decoder. The bond changes</w:t>
      </w:r>
      <w:ins w:id="842" w:author="Syed Asad Rahman" w:date="2015-11-06T06:51:00Z">
        <w:r w:rsidR="00636E46">
          <w:rPr>
            <w:rFonts w:ascii="Arial" w:hAnsi="Arial" w:cs="Arial"/>
          </w:rPr>
          <w:t xml:space="preserve"> (Formed/Cleaved</w:t>
        </w:r>
      </w:ins>
      <w:ins w:id="843" w:author="Syed Asad Rahman" w:date="2015-11-06T06:52:00Z">
        <w:r w:rsidR="00636E46">
          <w:rPr>
            <w:rFonts w:ascii="Arial" w:hAnsi="Arial" w:cs="Arial"/>
          </w:rPr>
          <w:t xml:space="preserve">: </w:t>
        </w:r>
      </w:ins>
      <w:ins w:id="844" w:author="Syed Asad Rahman" w:date="2015-11-06T06:51:00Z">
        <w:r w:rsidR="00636E46">
          <w:rPr>
            <w:rFonts w:ascii="Arial" w:hAnsi="Arial" w:cs="Arial"/>
          </w:rPr>
          <w:t>O-P, C-O, H-O</w:t>
        </w:r>
      </w:ins>
      <w:ins w:id="845" w:author="Syed Asad Rahman" w:date="2015-11-06T06:52:00Z">
        <w:r w:rsidR="00636E46">
          <w:rPr>
            <w:rFonts w:ascii="Arial" w:hAnsi="Arial" w:cs="Arial"/>
          </w:rPr>
          <w:t>, Stereo change: C(R/S</w:t>
        </w:r>
        <w:bookmarkStart w:id="846" w:name="_GoBack"/>
        <w:bookmarkEnd w:id="846"/>
        <w:r w:rsidR="00636E46">
          <w:rPr>
            <w:rFonts w:ascii="Arial" w:hAnsi="Arial" w:cs="Arial"/>
          </w:rPr>
          <w:t>)</w:t>
        </w:r>
      </w:ins>
      <w:ins w:id="847" w:author="Syed Asad Rahman" w:date="2015-11-06T06:51:00Z">
        <w:r w:rsidR="00636E46">
          <w:rPr>
            <w:rFonts w:ascii="Arial" w:hAnsi="Arial" w:cs="Arial"/>
          </w:rPr>
          <w:t>)</w:t>
        </w:r>
      </w:ins>
      <w:r w:rsidR="00F01F79" w:rsidRPr="00902B69">
        <w:rPr>
          <w:rFonts w:ascii="Arial" w:hAnsi="Arial" w:cs="Arial"/>
          <w:rPrChange w:id="848" w:author="Syed Asad Rahman" w:date="2015-11-06T06:47:00Z">
            <w:rPr>
              <w:rFonts w:ascii="Arial" w:hAnsi="Arial" w:cs="Arial"/>
            </w:rPr>
          </w:rPrChange>
        </w:rPr>
        <w:t xml:space="preserve"> and reaction centres are highlighted in the images.</w:t>
      </w:r>
    </w:p>
    <w:p w14:paraId="58E9A118" w14:textId="77777777" w:rsidR="00F01F79" w:rsidRDefault="00F01F79" w:rsidP="00902B69">
      <w:pPr>
        <w:spacing w:line="276" w:lineRule="auto"/>
        <w:jc w:val="both"/>
        <w:rPr>
          <w:ins w:id="849" w:author="Syed Asad Rahman" w:date="2015-11-06T06:48:00Z"/>
          <w:rFonts w:ascii="Arial" w:hAnsi="Arial" w:cs="Arial"/>
        </w:rPr>
        <w:pPrChange w:id="850" w:author="Syed Asad Rahman" w:date="2015-11-06T06:47:00Z">
          <w:pPr>
            <w:spacing w:line="360" w:lineRule="auto"/>
            <w:jc w:val="both"/>
          </w:pPr>
        </w:pPrChange>
      </w:pPr>
    </w:p>
    <w:p w14:paraId="06910CA4" w14:textId="77777777" w:rsidR="00902B69" w:rsidRPr="00902B69" w:rsidRDefault="00902B69" w:rsidP="00902B69">
      <w:pPr>
        <w:spacing w:line="276" w:lineRule="auto"/>
        <w:jc w:val="both"/>
        <w:rPr>
          <w:rFonts w:ascii="Arial" w:hAnsi="Arial" w:cs="Arial"/>
          <w:rPrChange w:id="851" w:author="Syed Asad Rahman" w:date="2015-11-06T06:47:00Z">
            <w:rPr>
              <w:rFonts w:ascii="Arial" w:hAnsi="Arial" w:cs="Arial"/>
            </w:rPr>
          </w:rPrChange>
        </w:rPr>
        <w:pPrChange w:id="852" w:author="Syed Asad Rahman" w:date="2015-11-06T06:47:00Z">
          <w:pPr>
            <w:spacing w:line="360" w:lineRule="auto"/>
            <w:jc w:val="both"/>
          </w:pPr>
        </w:pPrChange>
      </w:pPr>
    </w:p>
    <w:p w14:paraId="4C1D4991" w14:textId="77777777" w:rsidR="00F01F79" w:rsidRPr="00902B69" w:rsidRDefault="00F01F79" w:rsidP="00902B69">
      <w:pPr>
        <w:spacing w:line="276" w:lineRule="auto"/>
        <w:jc w:val="both"/>
        <w:rPr>
          <w:rFonts w:ascii="Arial" w:hAnsi="Arial" w:cs="Arial"/>
          <w:color w:val="382A20"/>
          <w:rPrChange w:id="853" w:author="Syed Asad Rahman" w:date="2015-11-06T06:47:00Z">
            <w:rPr>
              <w:rFonts w:ascii="Arial" w:hAnsi="Arial" w:cs="Arial"/>
              <w:color w:val="382A20"/>
            </w:rPr>
          </w:rPrChange>
        </w:rPr>
        <w:pPrChange w:id="854" w:author="Syed Asad Rahman" w:date="2015-11-06T06:47:00Z">
          <w:pPr>
            <w:spacing w:line="360" w:lineRule="auto"/>
            <w:jc w:val="both"/>
          </w:pPr>
        </w:pPrChange>
      </w:pPr>
    </w:p>
    <w:p w14:paraId="2E0F940A" w14:textId="2310EA6A" w:rsidR="00B73737" w:rsidRPr="00902B69" w:rsidRDefault="00B73737" w:rsidP="00902B69">
      <w:pPr>
        <w:spacing w:line="276" w:lineRule="auto"/>
        <w:jc w:val="both"/>
        <w:rPr>
          <w:rFonts w:ascii="Arial" w:hAnsi="Arial" w:cs="Arial"/>
          <w:b/>
          <w:color w:val="382A20"/>
          <w:rPrChange w:id="855" w:author="Syed Asad Rahman" w:date="2015-11-06T06:47:00Z">
            <w:rPr>
              <w:rFonts w:ascii="Arial" w:hAnsi="Arial" w:cs="Arial"/>
              <w:b/>
              <w:color w:val="382A20"/>
            </w:rPr>
          </w:rPrChange>
        </w:rPr>
        <w:pPrChange w:id="856" w:author="Syed Asad Rahman" w:date="2015-11-06T06:47:00Z">
          <w:pPr>
            <w:spacing w:line="276" w:lineRule="auto"/>
            <w:jc w:val="both"/>
          </w:pPr>
        </w:pPrChange>
      </w:pPr>
      <w:r w:rsidRPr="00902B69">
        <w:rPr>
          <w:rFonts w:ascii="Arial" w:hAnsi="Arial" w:cs="Arial"/>
          <w:b/>
          <w:color w:val="382A20"/>
          <w:rPrChange w:id="857" w:author="Syed Asad Rahman" w:date="2015-11-06T06:47:00Z">
            <w:rPr>
              <w:rFonts w:ascii="Arial" w:hAnsi="Arial" w:cs="Arial"/>
              <w:b/>
              <w:color w:val="382A20"/>
            </w:rPr>
          </w:rPrChange>
        </w:rPr>
        <w:t>Conclusion</w:t>
      </w:r>
    </w:p>
    <w:p w14:paraId="67371ACC" w14:textId="77777777" w:rsidR="000B7AE5" w:rsidRPr="00902B69" w:rsidRDefault="000B7AE5" w:rsidP="00902B69">
      <w:pPr>
        <w:spacing w:line="276" w:lineRule="auto"/>
        <w:jc w:val="both"/>
        <w:rPr>
          <w:rFonts w:ascii="Arial" w:hAnsi="Arial" w:cs="Arial"/>
          <w:b/>
          <w:color w:val="382A20"/>
          <w:rPrChange w:id="858" w:author="Syed Asad Rahman" w:date="2015-11-06T06:47:00Z">
            <w:rPr>
              <w:rFonts w:ascii="Arial" w:hAnsi="Arial" w:cs="Arial"/>
              <w:b/>
              <w:color w:val="382A20"/>
            </w:rPr>
          </w:rPrChange>
        </w:rPr>
        <w:pPrChange w:id="859" w:author="Syed Asad Rahman" w:date="2015-11-06T06:47:00Z">
          <w:pPr>
            <w:spacing w:line="276" w:lineRule="auto"/>
            <w:jc w:val="both"/>
          </w:pPr>
        </w:pPrChange>
      </w:pPr>
    </w:p>
    <w:p w14:paraId="480BF7B9" w14:textId="75649191" w:rsidR="000B7AE5" w:rsidRPr="00902B69" w:rsidRDefault="000B7AE5" w:rsidP="00902B69">
      <w:pPr>
        <w:spacing w:line="276" w:lineRule="auto"/>
        <w:jc w:val="both"/>
        <w:rPr>
          <w:rFonts w:ascii="Arial" w:hAnsi="Arial" w:cs="Arial"/>
          <w:color w:val="382A20"/>
          <w:rPrChange w:id="860" w:author="Syed Asad Rahman" w:date="2015-11-06T06:47:00Z">
            <w:rPr>
              <w:rFonts w:ascii="Arial" w:hAnsi="Arial" w:cs="Arial"/>
              <w:color w:val="382A20"/>
            </w:rPr>
          </w:rPrChange>
        </w:rPr>
        <w:pPrChange w:id="861" w:author="Syed Asad Rahman" w:date="2015-11-06T06:47:00Z">
          <w:pPr>
            <w:spacing w:line="276" w:lineRule="auto"/>
            <w:jc w:val="both"/>
          </w:pPr>
        </w:pPrChange>
      </w:pPr>
      <w:r w:rsidRPr="00902B69">
        <w:rPr>
          <w:rFonts w:ascii="Arial" w:hAnsi="Arial" w:cs="Arial"/>
          <w:color w:val="382A20"/>
          <w:rPrChange w:id="862" w:author="Syed Asad Rahman" w:date="2015-11-06T06:47:00Z">
            <w:rPr>
              <w:rFonts w:ascii="Arial" w:hAnsi="Arial" w:cs="Arial"/>
              <w:color w:val="382A20"/>
            </w:rPr>
          </w:rPrChange>
        </w:rPr>
        <w:t xml:space="preserve">Reaction Decoder is a fast and robust </w:t>
      </w:r>
      <w:r w:rsidR="00F562EB" w:rsidRPr="00902B69">
        <w:rPr>
          <w:rFonts w:ascii="Arial" w:hAnsi="Arial" w:cs="Arial"/>
          <w:color w:val="382A20"/>
          <w:rPrChange w:id="863" w:author="Syed Asad Rahman" w:date="2015-11-06T06:47:00Z">
            <w:rPr>
              <w:rFonts w:ascii="Arial" w:hAnsi="Arial" w:cs="Arial"/>
              <w:color w:val="382A20"/>
            </w:rPr>
          </w:rPrChange>
        </w:rPr>
        <w:t>tool</w:t>
      </w:r>
      <w:r w:rsidRPr="00902B69">
        <w:rPr>
          <w:rFonts w:ascii="Arial" w:hAnsi="Arial" w:cs="Arial"/>
          <w:color w:val="382A20"/>
          <w:rPrChange w:id="864" w:author="Syed Asad Rahman" w:date="2015-11-06T06:47:00Z">
            <w:rPr>
              <w:rFonts w:ascii="Arial" w:hAnsi="Arial" w:cs="Arial"/>
              <w:color w:val="382A20"/>
            </w:rPr>
          </w:rPrChange>
        </w:rPr>
        <w:t xml:space="preserve"> to compute AAM and extract bond changes in chemical reactions. This is coded in java and optimised to run as </w:t>
      </w:r>
      <w:r w:rsidR="00F562EB" w:rsidRPr="00902B69">
        <w:rPr>
          <w:rFonts w:ascii="Arial" w:hAnsi="Arial" w:cs="Arial"/>
          <w:color w:val="382A20"/>
          <w:rPrChange w:id="865" w:author="Syed Asad Rahman" w:date="2015-11-06T06:47:00Z">
            <w:rPr>
              <w:rFonts w:ascii="Arial" w:hAnsi="Arial" w:cs="Arial"/>
              <w:color w:val="382A20"/>
            </w:rPr>
          </w:rPrChange>
        </w:rPr>
        <w:t xml:space="preserve">a computationally </w:t>
      </w:r>
      <w:r w:rsidRPr="00902B69">
        <w:rPr>
          <w:rFonts w:ascii="Arial" w:hAnsi="Arial" w:cs="Arial"/>
          <w:color w:val="382A20"/>
          <w:rPrChange w:id="866" w:author="Syed Asad Rahman" w:date="2015-11-06T06:47:00Z">
            <w:rPr>
              <w:rFonts w:ascii="Arial" w:hAnsi="Arial" w:cs="Arial"/>
              <w:color w:val="382A20"/>
            </w:rPr>
          </w:rPrChange>
        </w:rPr>
        <w:t xml:space="preserve">asynchronous </w:t>
      </w:r>
      <w:r w:rsidR="00F562EB" w:rsidRPr="00902B69">
        <w:rPr>
          <w:rFonts w:ascii="Arial" w:hAnsi="Arial" w:cs="Arial"/>
          <w:color w:val="382A20"/>
          <w:rPrChange w:id="867" w:author="Syed Asad Rahman" w:date="2015-11-06T06:47:00Z">
            <w:rPr>
              <w:rFonts w:ascii="Arial" w:hAnsi="Arial" w:cs="Arial"/>
              <w:color w:val="382A20"/>
            </w:rPr>
          </w:rPrChange>
        </w:rPr>
        <w:t>process</w:t>
      </w:r>
      <w:r w:rsidRPr="00902B69">
        <w:rPr>
          <w:rFonts w:ascii="Arial" w:hAnsi="Arial" w:cs="Arial"/>
          <w:color w:val="382A20"/>
          <w:rPrChange w:id="868" w:author="Syed Asad Rahman" w:date="2015-11-06T06:47:00Z">
            <w:rPr>
              <w:rFonts w:ascii="Arial" w:hAnsi="Arial" w:cs="Arial"/>
              <w:color w:val="382A20"/>
            </w:rPr>
          </w:rPrChange>
        </w:rPr>
        <w:t>.</w:t>
      </w:r>
    </w:p>
    <w:p w14:paraId="26AF02F3" w14:textId="77777777" w:rsidR="00B73737" w:rsidRPr="00902B69" w:rsidRDefault="00B73737" w:rsidP="00902B69">
      <w:pPr>
        <w:spacing w:line="276" w:lineRule="auto"/>
        <w:jc w:val="both"/>
        <w:rPr>
          <w:rFonts w:ascii="Arial" w:hAnsi="Arial" w:cs="Arial"/>
          <w:color w:val="382A20"/>
          <w:rPrChange w:id="869" w:author="Syed Asad Rahman" w:date="2015-11-06T06:47:00Z">
            <w:rPr>
              <w:rFonts w:ascii="Arial" w:hAnsi="Arial" w:cs="Arial"/>
              <w:color w:val="382A20"/>
            </w:rPr>
          </w:rPrChange>
        </w:rPr>
        <w:pPrChange w:id="870" w:author="Syed Asad Rahman" w:date="2015-11-06T06:47:00Z">
          <w:pPr>
            <w:spacing w:line="276" w:lineRule="auto"/>
            <w:jc w:val="both"/>
          </w:pPr>
        </w:pPrChange>
      </w:pPr>
    </w:p>
    <w:p w14:paraId="45BAAE8B" w14:textId="25C6D25B" w:rsidR="00D94F2A" w:rsidRPr="00902B69" w:rsidRDefault="00B73737" w:rsidP="00902B69">
      <w:pPr>
        <w:spacing w:line="276" w:lineRule="auto"/>
        <w:jc w:val="both"/>
        <w:rPr>
          <w:rFonts w:ascii="Arial" w:hAnsi="Arial" w:cs="Arial"/>
          <w:b/>
          <w:color w:val="382A20"/>
          <w:rPrChange w:id="871" w:author="Syed Asad Rahman" w:date="2015-11-06T06:47:00Z">
            <w:rPr>
              <w:rFonts w:ascii="Arial" w:hAnsi="Arial" w:cs="Arial"/>
              <w:b/>
              <w:color w:val="382A20"/>
            </w:rPr>
          </w:rPrChange>
        </w:rPr>
        <w:pPrChange w:id="872" w:author="Syed Asad Rahman" w:date="2015-11-06T06:47:00Z">
          <w:pPr>
            <w:spacing w:line="276" w:lineRule="auto"/>
            <w:jc w:val="both"/>
          </w:pPr>
        </w:pPrChange>
      </w:pPr>
      <w:r w:rsidRPr="00902B69">
        <w:rPr>
          <w:rFonts w:ascii="Arial" w:hAnsi="Arial" w:cs="Arial"/>
          <w:b/>
          <w:color w:val="382A20"/>
          <w:rPrChange w:id="873" w:author="Syed Asad Rahman" w:date="2015-11-06T06:47:00Z">
            <w:rPr>
              <w:rFonts w:ascii="Arial" w:hAnsi="Arial" w:cs="Arial"/>
              <w:b/>
              <w:color w:val="382A20"/>
            </w:rPr>
          </w:rPrChange>
        </w:rPr>
        <w:t>Funding</w:t>
      </w:r>
    </w:p>
    <w:p w14:paraId="5E0FA1E7" w14:textId="77777777" w:rsidR="005902DC" w:rsidRPr="00902B69" w:rsidRDefault="005902DC" w:rsidP="00902B69">
      <w:pPr>
        <w:spacing w:line="276" w:lineRule="auto"/>
        <w:jc w:val="both"/>
        <w:rPr>
          <w:rFonts w:ascii="Arial" w:hAnsi="Arial" w:cs="Arial"/>
          <w:b/>
          <w:color w:val="382A20"/>
          <w:rPrChange w:id="874" w:author="Syed Asad Rahman" w:date="2015-11-06T06:47:00Z">
            <w:rPr>
              <w:rFonts w:ascii="Arial" w:hAnsi="Arial" w:cs="Arial"/>
              <w:b/>
              <w:color w:val="382A20"/>
            </w:rPr>
          </w:rPrChange>
        </w:rPr>
        <w:pPrChange w:id="875" w:author="Syed Asad Rahman" w:date="2015-11-06T06:47:00Z">
          <w:pPr>
            <w:spacing w:line="276" w:lineRule="auto"/>
            <w:jc w:val="both"/>
          </w:pPr>
        </w:pPrChange>
      </w:pPr>
    </w:p>
    <w:p w14:paraId="18C30492" w14:textId="438EE42B" w:rsidR="005902DC" w:rsidRPr="00902B69" w:rsidRDefault="005902DC" w:rsidP="00902B69">
      <w:pPr>
        <w:spacing w:line="276" w:lineRule="auto"/>
        <w:jc w:val="both"/>
        <w:rPr>
          <w:rFonts w:ascii="Arial" w:hAnsi="Arial" w:cs="Arial"/>
          <w:color w:val="382A20"/>
          <w:rPrChange w:id="876" w:author="Syed Asad Rahman" w:date="2015-11-06T06:47:00Z">
            <w:rPr>
              <w:rFonts w:ascii="Arial" w:hAnsi="Arial" w:cs="Arial"/>
              <w:color w:val="382A20"/>
            </w:rPr>
          </w:rPrChange>
        </w:rPr>
        <w:pPrChange w:id="877" w:author="Syed Asad Rahman" w:date="2015-11-06T06:47:00Z">
          <w:pPr>
            <w:spacing w:line="276" w:lineRule="auto"/>
            <w:jc w:val="both"/>
          </w:pPr>
        </w:pPrChange>
      </w:pPr>
      <w:r w:rsidRPr="00902B69">
        <w:rPr>
          <w:rFonts w:ascii="Arial" w:hAnsi="Arial" w:cs="Arial"/>
          <w:color w:val="382A20"/>
          <w:rPrChange w:id="878" w:author="Syed Asad Rahman" w:date="2015-11-06T06:47:00Z">
            <w:rPr>
              <w:rFonts w:ascii="Arial" w:hAnsi="Arial" w:cs="Arial"/>
              <w:color w:val="382A20"/>
            </w:rPr>
          </w:rPrChange>
        </w:rPr>
        <w:t>Authors would like to thank EMBL for funding this project.</w:t>
      </w:r>
      <w:r w:rsidR="00275CDA" w:rsidRPr="00902B69">
        <w:rPr>
          <w:rFonts w:ascii="Arial" w:hAnsi="Arial" w:cs="Arial"/>
          <w:color w:val="382A20"/>
          <w:rPrChange w:id="879" w:author="Syed Asad Rahman" w:date="2015-11-06T06:47:00Z">
            <w:rPr>
              <w:rFonts w:ascii="Arial" w:hAnsi="Arial" w:cs="Arial"/>
              <w:color w:val="382A20"/>
            </w:rPr>
          </w:rPrChange>
        </w:rPr>
        <w:t xml:space="preserve"> LB was partially </w:t>
      </w:r>
      <w:r w:rsidR="00D268C3" w:rsidRPr="00902B69">
        <w:rPr>
          <w:rFonts w:ascii="Arial" w:hAnsi="Arial" w:cs="Arial"/>
          <w:color w:val="382A20"/>
          <w:rPrChange w:id="880" w:author="Syed Asad Rahman" w:date="2015-11-06T06:47:00Z">
            <w:rPr>
              <w:rFonts w:ascii="Arial" w:hAnsi="Arial" w:cs="Arial"/>
              <w:color w:val="382A20"/>
            </w:rPr>
          </w:rPrChange>
        </w:rPr>
        <w:t>funded</w:t>
      </w:r>
      <w:r w:rsidR="00275CDA" w:rsidRPr="00902B69">
        <w:rPr>
          <w:rFonts w:ascii="Arial" w:hAnsi="Arial" w:cs="Arial"/>
          <w:color w:val="382A20"/>
          <w:rPrChange w:id="881" w:author="Syed Asad Rahman" w:date="2015-11-06T06:47:00Z">
            <w:rPr>
              <w:rFonts w:ascii="Arial" w:hAnsi="Arial" w:cs="Arial"/>
              <w:color w:val="382A20"/>
            </w:rPr>
          </w:rPrChange>
        </w:rPr>
        <w:t xml:space="preserve"> by </w:t>
      </w:r>
      <w:r w:rsidR="00D268C3" w:rsidRPr="00902B69">
        <w:rPr>
          <w:rFonts w:ascii="Arial" w:hAnsi="Arial" w:cs="Arial"/>
          <w:color w:val="382A20"/>
          <w:rPrChange w:id="882" w:author="Syed Asad Rahman" w:date="2015-11-06T06:47:00Z">
            <w:rPr>
              <w:rFonts w:ascii="Arial" w:hAnsi="Arial" w:cs="Arial"/>
              <w:color w:val="382A20"/>
            </w:rPr>
          </w:rPrChange>
        </w:rPr>
        <w:t xml:space="preserve">Marie Curie fellowship. </w:t>
      </w:r>
    </w:p>
    <w:p w14:paraId="5780A7F3" w14:textId="77777777" w:rsidR="00D94F2A" w:rsidRPr="00902B69" w:rsidRDefault="00D94F2A" w:rsidP="00902B69">
      <w:pPr>
        <w:spacing w:line="276" w:lineRule="auto"/>
        <w:jc w:val="both"/>
        <w:rPr>
          <w:rFonts w:ascii="Arial" w:hAnsi="Arial" w:cs="Arial"/>
          <w:b/>
          <w:color w:val="382A20"/>
          <w:rPrChange w:id="883" w:author="Syed Asad Rahman" w:date="2015-11-06T06:47:00Z">
            <w:rPr>
              <w:rFonts w:ascii="Arial" w:hAnsi="Arial" w:cs="Arial"/>
              <w:b/>
              <w:color w:val="382A20"/>
            </w:rPr>
          </w:rPrChange>
        </w:rPr>
        <w:pPrChange w:id="884" w:author="Syed Asad Rahman" w:date="2015-11-06T06:47:00Z">
          <w:pPr>
            <w:spacing w:line="276" w:lineRule="auto"/>
            <w:jc w:val="both"/>
          </w:pPr>
        </w:pPrChange>
      </w:pPr>
    </w:p>
    <w:p w14:paraId="0937FCDF" w14:textId="3CCEE371" w:rsidR="00B73737" w:rsidRPr="00902B69" w:rsidRDefault="00B73737" w:rsidP="00902B69">
      <w:pPr>
        <w:spacing w:line="276" w:lineRule="auto"/>
        <w:jc w:val="both"/>
        <w:rPr>
          <w:rFonts w:ascii="Arial" w:hAnsi="Arial" w:cs="Arial"/>
          <w:b/>
          <w:color w:val="382A20"/>
          <w:rPrChange w:id="885" w:author="Syed Asad Rahman" w:date="2015-11-06T06:47:00Z">
            <w:rPr>
              <w:rFonts w:ascii="Arial" w:hAnsi="Arial" w:cs="Arial"/>
              <w:b/>
              <w:color w:val="382A20"/>
            </w:rPr>
          </w:rPrChange>
        </w:rPr>
        <w:pPrChange w:id="886" w:author="Syed Asad Rahman" w:date="2015-11-06T06:47:00Z">
          <w:pPr>
            <w:spacing w:line="276" w:lineRule="auto"/>
            <w:jc w:val="both"/>
          </w:pPr>
        </w:pPrChange>
      </w:pPr>
      <w:r w:rsidRPr="00902B69">
        <w:rPr>
          <w:rFonts w:ascii="Arial" w:hAnsi="Arial" w:cs="Arial"/>
          <w:b/>
          <w:color w:val="382A20"/>
          <w:rPrChange w:id="887" w:author="Syed Asad Rahman" w:date="2015-11-06T06:47:00Z">
            <w:rPr>
              <w:rFonts w:ascii="Arial" w:hAnsi="Arial" w:cs="Arial"/>
              <w:b/>
              <w:color w:val="382A20"/>
            </w:rPr>
          </w:rPrChange>
        </w:rPr>
        <w:t>Acknowledgements</w:t>
      </w:r>
    </w:p>
    <w:p w14:paraId="7DB80CA2" w14:textId="77777777" w:rsidR="00D94F2A" w:rsidRPr="00902B69" w:rsidRDefault="00D94F2A" w:rsidP="00902B69">
      <w:pPr>
        <w:spacing w:line="276" w:lineRule="auto"/>
        <w:jc w:val="both"/>
        <w:rPr>
          <w:rFonts w:ascii="Arial" w:hAnsi="Arial" w:cs="Arial"/>
          <w:color w:val="382A20"/>
          <w:rPrChange w:id="888" w:author="Syed Asad Rahman" w:date="2015-11-06T06:47:00Z">
            <w:rPr>
              <w:rFonts w:ascii="Arial" w:hAnsi="Arial" w:cs="Arial"/>
              <w:color w:val="382A20"/>
            </w:rPr>
          </w:rPrChange>
        </w:rPr>
        <w:pPrChange w:id="889" w:author="Syed Asad Rahman" w:date="2015-11-06T06:47:00Z">
          <w:pPr>
            <w:spacing w:line="276" w:lineRule="auto"/>
            <w:jc w:val="both"/>
          </w:pPr>
        </w:pPrChange>
      </w:pPr>
    </w:p>
    <w:p w14:paraId="5BD40BFA" w14:textId="2E314C61" w:rsidR="00D268C3" w:rsidRPr="00902B69" w:rsidRDefault="00D268C3" w:rsidP="00902B69">
      <w:pPr>
        <w:spacing w:line="276" w:lineRule="auto"/>
        <w:jc w:val="both"/>
        <w:rPr>
          <w:rFonts w:ascii="Arial" w:hAnsi="Arial" w:cs="Arial"/>
          <w:color w:val="382A20"/>
          <w:rPrChange w:id="890" w:author="Syed Asad Rahman" w:date="2015-11-06T06:47:00Z">
            <w:rPr>
              <w:rFonts w:ascii="Arial" w:hAnsi="Arial" w:cs="Arial"/>
              <w:color w:val="382A20"/>
            </w:rPr>
          </w:rPrChange>
        </w:rPr>
        <w:pPrChange w:id="891" w:author="Syed Asad Rahman" w:date="2015-11-06T06:47:00Z">
          <w:pPr>
            <w:spacing w:line="276" w:lineRule="auto"/>
            <w:jc w:val="both"/>
          </w:pPr>
        </w:pPrChange>
      </w:pPr>
      <w:r w:rsidRPr="00902B69">
        <w:rPr>
          <w:rFonts w:ascii="Arial" w:hAnsi="Arial" w:cs="Arial"/>
          <w:color w:val="382A20"/>
          <w:rPrChange w:id="892" w:author="Syed Asad Rahman" w:date="2015-11-06T06:47:00Z">
            <w:rPr>
              <w:rFonts w:ascii="Arial" w:hAnsi="Arial" w:cs="Arial"/>
              <w:color w:val="382A20"/>
            </w:rPr>
          </w:rPrChange>
        </w:rPr>
        <w:t>We would like to thank the CDK team and anonymous users for their valuable feedback.</w:t>
      </w:r>
    </w:p>
    <w:p w14:paraId="7118057C" w14:textId="77777777" w:rsidR="003E630B" w:rsidRPr="00902B69" w:rsidRDefault="003E630B" w:rsidP="00902B69">
      <w:pPr>
        <w:spacing w:line="276" w:lineRule="auto"/>
        <w:jc w:val="both"/>
        <w:rPr>
          <w:rFonts w:ascii="Arial" w:hAnsi="Arial" w:cs="Arial"/>
          <w:color w:val="382A20"/>
          <w:rPrChange w:id="893" w:author="Syed Asad Rahman" w:date="2015-11-06T06:47:00Z">
            <w:rPr>
              <w:rFonts w:ascii="Arial" w:hAnsi="Arial" w:cs="Arial"/>
              <w:color w:val="382A20"/>
            </w:rPr>
          </w:rPrChange>
        </w:rPr>
        <w:pPrChange w:id="894" w:author="Syed Asad Rahman" w:date="2015-11-06T06:47:00Z">
          <w:pPr>
            <w:spacing w:line="276" w:lineRule="auto"/>
            <w:jc w:val="both"/>
          </w:pPr>
        </w:pPrChange>
      </w:pPr>
    </w:p>
    <w:p w14:paraId="419763ED" w14:textId="31987483" w:rsidR="003E630B" w:rsidRPr="00902B69" w:rsidRDefault="00BB38A2" w:rsidP="00902B69">
      <w:pPr>
        <w:spacing w:line="276" w:lineRule="auto"/>
        <w:jc w:val="both"/>
        <w:rPr>
          <w:rFonts w:ascii="Arial" w:hAnsi="Arial" w:cs="Arial"/>
          <w:rPrChange w:id="895" w:author="Syed Asad Rahman" w:date="2015-11-06T06:47:00Z">
            <w:rPr>
              <w:rFonts w:ascii="Arial" w:hAnsi="Arial" w:cs="Arial"/>
            </w:rPr>
          </w:rPrChange>
        </w:rPr>
        <w:pPrChange w:id="896" w:author="Syed Asad Rahman" w:date="2015-11-06T06:47:00Z">
          <w:pPr>
            <w:spacing w:line="276" w:lineRule="auto"/>
            <w:jc w:val="both"/>
          </w:pPr>
        </w:pPrChange>
      </w:pPr>
      <w:r w:rsidRPr="00902B69">
        <w:rPr>
          <w:rFonts w:ascii="Arial" w:hAnsi="Arial" w:cs="Arial"/>
          <w:rPrChange w:id="897" w:author="Syed Asad Rahman" w:date="2015-11-06T06:47:00Z">
            <w:rPr/>
          </w:rPrChange>
        </w:rPr>
        <w:fldChar w:fldCharType="begin"/>
      </w:r>
      <w:r w:rsidRPr="00902B69">
        <w:rPr>
          <w:rFonts w:ascii="Arial" w:hAnsi="Arial" w:cs="Arial"/>
          <w:rPrChange w:id="898" w:author="Syed Asad Rahman" w:date="2015-11-06T06:47:00Z">
            <w:rPr/>
          </w:rPrChange>
        </w:rPr>
        <w:instrText xml:space="preserve"> HYPERLINK "http://www.oxfordjournals.org/faq/for_authors/conflicts_of_interest.html" </w:instrText>
      </w:r>
      <w:r w:rsidRPr="00902B69">
        <w:rPr>
          <w:rFonts w:ascii="Arial" w:hAnsi="Arial" w:cs="Arial"/>
          <w:rPrChange w:id="899" w:author="Syed Asad Rahman" w:date="2015-11-06T06:47:00Z">
            <w:rPr/>
          </w:rPrChange>
        </w:rPr>
        <w:fldChar w:fldCharType="separate"/>
      </w:r>
      <w:r w:rsidR="003E630B" w:rsidRPr="00902B69">
        <w:rPr>
          <w:rFonts w:ascii="Arial" w:hAnsi="Arial" w:cs="Arial"/>
          <w:b/>
          <w:bCs/>
          <w:color w:val="0E6EB1"/>
          <w:rPrChange w:id="900" w:author="Syed Asad Rahman" w:date="2015-11-06T06:47:00Z">
            <w:rPr>
              <w:rFonts w:ascii="Arial" w:hAnsi="Arial" w:cs="Arial"/>
              <w:b/>
              <w:bCs/>
              <w:color w:val="0E6EB1"/>
            </w:rPr>
          </w:rPrChange>
        </w:rPr>
        <w:t>Conflict of interest</w:t>
      </w:r>
      <w:r w:rsidRPr="00902B69">
        <w:rPr>
          <w:rFonts w:ascii="Arial" w:hAnsi="Arial" w:cs="Arial"/>
          <w:b/>
          <w:bCs/>
          <w:color w:val="0E6EB1"/>
          <w:rPrChange w:id="901" w:author="Syed Asad Rahman" w:date="2015-11-06T06:47:00Z">
            <w:rPr>
              <w:rFonts w:ascii="Arial" w:hAnsi="Arial" w:cs="Arial"/>
              <w:b/>
              <w:bCs/>
              <w:color w:val="0E6EB1"/>
            </w:rPr>
          </w:rPrChange>
        </w:rPr>
        <w:fldChar w:fldCharType="end"/>
      </w:r>
    </w:p>
    <w:p w14:paraId="40BA8428" w14:textId="77777777" w:rsidR="003E630B" w:rsidRPr="00902B69" w:rsidRDefault="003E630B" w:rsidP="00902B69">
      <w:pPr>
        <w:spacing w:line="276" w:lineRule="auto"/>
        <w:jc w:val="both"/>
        <w:rPr>
          <w:rFonts w:ascii="Arial" w:hAnsi="Arial" w:cs="Arial"/>
          <w:rPrChange w:id="902" w:author="Syed Asad Rahman" w:date="2015-11-06T06:47:00Z">
            <w:rPr>
              <w:rFonts w:ascii="Arial" w:hAnsi="Arial" w:cs="Arial"/>
            </w:rPr>
          </w:rPrChange>
        </w:rPr>
        <w:pPrChange w:id="903" w:author="Syed Asad Rahman" w:date="2015-11-06T06:47:00Z">
          <w:pPr>
            <w:spacing w:line="276" w:lineRule="auto"/>
            <w:jc w:val="both"/>
          </w:pPr>
        </w:pPrChange>
      </w:pPr>
    </w:p>
    <w:p w14:paraId="4E6CBFB5" w14:textId="3D03600A" w:rsidR="003E630B" w:rsidRPr="00902B69" w:rsidRDefault="003E630B" w:rsidP="00902B69">
      <w:pPr>
        <w:spacing w:line="276" w:lineRule="auto"/>
        <w:jc w:val="both"/>
        <w:rPr>
          <w:rFonts w:ascii="Arial" w:hAnsi="Arial" w:cs="Arial"/>
          <w:color w:val="382A20"/>
          <w:rPrChange w:id="904" w:author="Syed Asad Rahman" w:date="2015-11-06T06:47:00Z">
            <w:rPr>
              <w:rFonts w:ascii="Arial" w:hAnsi="Arial" w:cs="Arial"/>
              <w:color w:val="382A20"/>
            </w:rPr>
          </w:rPrChange>
        </w:rPr>
        <w:pPrChange w:id="905" w:author="Syed Asad Rahman" w:date="2015-11-06T06:47:00Z">
          <w:pPr>
            <w:spacing w:line="276" w:lineRule="auto"/>
            <w:jc w:val="both"/>
          </w:pPr>
        </w:pPrChange>
      </w:pPr>
      <w:r w:rsidRPr="00902B69">
        <w:rPr>
          <w:rFonts w:ascii="Arial" w:hAnsi="Arial" w:cs="Arial"/>
          <w:rPrChange w:id="906" w:author="Syed Asad Rahman" w:date="2015-11-06T06:47:00Z">
            <w:rPr>
              <w:rFonts w:ascii="Arial" w:hAnsi="Arial" w:cs="Arial"/>
            </w:rPr>
          </w:rPrChange>
        </w:rPr>
        <w:t>NONE</w:t>
      </w:r>
    </w:p>
    <w:p w14:paraId="26958D56" w14:textId="77777777" w:rsidR="00970AE5" w:rsidRPr="00902B69" w:rsidRDefault="00970AE5" w:rsidP="00902B69">
      <w:pPr>
        <w:spacing w:line="276" w:lineRule="auto"/>
        <w:jc w:val="both"/>
        <w:rPr>
          <w:rFonts w:ascii="Arial" w:hAnsi="Arial" w:cs="Arial"/>
          <w:color w:val="382A20"/>
          <w:rPrChange w:id="907" w:author="Syed Asad Rahman" w:date="2015-11-06T06:47:00Z">
            <w:rPr>
              <w:rFonts w:ascii="Arial" w:hAnsi="Arial" w:cs="Arial"/>
              <w:color w:val="382A20"/>
            </w:rPr>
          </w:rPrChange>
        </w:rPr>
        <w:pPrChange w:id="908" w:author="Syed Asad Rahman" w:date="2015-11-06T06:47:00Z">
          <w:pPr>
            <w:spacing w:line="276" w:lineRule="auto"/>
            <w:jc w:val="both"/>
          </w:pPr>
        </w:pPrChange>
      </w:pPr>
    </w:p>
    <w:p w14:paraId="3C928D52" w14:textId="2AF57BA7" w:rsidR="008E019F" w:rsidRPr="00902B69" w:rsidRDefault="00B73737" w:rsidP="00902B69">
      <w:pPr>
        <w:spacing w:line="276" w:lineRule="auto"/>
        <w:jc w:val="both"/>
        <w:rPr>
          <w:rFonts w:ascii="Arial" w:hAnsi="Arial" w:cs="Arial"/>
          <w:b/>
          <w:color w:val="382A20"/>
          <w:rPrChange w:id="909" w:author="Syed Asad Rahman" w:date="2015-11-06T06:47:00Z">
            <w:rPr>
              <w:rFonts w:ascii="Arial" w:hAnsi="Arial" w:cs="Arial"/>
              <w:b/>
              <w:color w:val="382A20"/>
            </w:rPr>
          </w:rPrChange>
        </w:rPr>
        <w:pPrChange w:id="910" w:author="Syed Asad Rahman" w:date="2015-11-06T06:47:00Z">
          <w:pPr>
            <w:spacing w:line="276" w:lineRule="auto"/>
            <w:jc w:val="both"/>
          </w:pPr>
        </w:pPrChange>
      </w:pPr>
      <w:r w:rsidRPr="00902B69">
        <w:rPr>
          <w:rFonts w:ascii="Arial" w:hAnsi="Arial" w:cs="Arial"/>
          <w:b/>
          <w:color w:val="382A20"/>
          <w:rPrChange w:id="911" w:author="Syed Asad Rahman" w:date="2015-11-06T06:47:00Z">
            <w:rPr>
              <w:rFonts w:ascii="Arial" w:hAnsi="Arial" w:cs="Arial"/>
              <w:b/>
              <w:color w:val="382A20"/>
            </w:rPr>
          </w:rPrChange>
        </w:rPr>
        <w:t>References</w:t>
      </w:r>
    </w:p>
    <w:p w14:paraId="210A3087" w14:textId="77777777" w:rsidR="008E019F" w:rsidRPr="00902B69" w:rsidRDefault="008E019F" w:rsidP="00902B69">
      <w:pPr>
        <w:spacing w:line="276" w:lineRule="auto"/>
        <w:jc w:val="both"/>
        <w:rPr>
          <w:rFonts w:ascii="Arial" w:hAnsi="Arial" w:cs="Arial"/>
          <w:rPrChange w:id="912" w:author="Syed Asad Rahman" w:date="2015-11-06T06:47:00Z">
            <w:rPr>
              <w:rFonts w:ascii="Arial" w:hAnsi="Arial" w:cs="Arial"/>
            </w:rPr>
          </w:rPrChange>
        </w:rPr>
        <w:pPrChange w:id="913" w:author="Syed Asad Rahman" w:date="2015-11-06T06:47:00Z">
          <w:pPr>
            <w:jc w:val="both"/>
          </w:pPr>
        </w:pPrChange>
      </w:pPr>
    </w:p>
    <w:p w14:paraId="2A572083" w14:textId="77777777" w:rsidR="00E51450" w:rsidRPr="00902B69" w:rsidRDefault="008E019F"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14" w:author="Syed Asad Rahman" w:date="2015-11-06T06:45:00Z"/>
          <w:rFonts w:ascii="Arial" w:hAnsi="Arial" w:cs="Arial"/>
          <w:lang w:val="en-US"/>
          <w:rPrChange w:id="915" w:author="Syed Asad Rahman" w:date="2015-11-06T06:47:00Z">
            <w:rPr>
              <w:ins w:id="916" w:author="Syed Asad Rahman" w:date="2015-11-06T06:45:00Z"/>
              <w:rFonts w:ascii="Arial" w:hAnsi="Arial" w:cs="Arial"/>
              <w:lang w:val="en-US"/>
            </w:rPr>
          </w:rPrChange>
        </w:rPr>
        <w:pPrChange w:id="917"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r w:rsidRPr="00902B69">
        <w:rPr>
          <w:rFonts w:ascii="Arial" w:hAnsi="Arial" w:cs="Arial"/>
          <w:rPrChange w:id="918" w:author="Syed Asad Rahman" w:date="2015-11-06T06:47:00Z">
            <w:rPr>
              <w:rFonts w:ascii="Arial" w:hAnsi="Arial" w:cs="Arial"/>
            </w:rPr>
          </w:rPrChange>
        </w:rPr>
        <w:fldChar w:fldCharType="begin"/>
      </w:r>
      <w:r w:rsidRPr="00902B69">
        <w:rPr>
          <w:rFonts w:ascii="Arial" w:hAnsi="Arial" w:cs="Arial"/>
          <w:rPrChange w:id="919" w:author="Syed Asad Rahman" w:date="2015-11-06T06:47:00Z">
            <w:rPr>
              <w:rFonts w:ascii="Arial" w:hAnsi="Arial" w:cs="Arial"/>
            </w:rPr>
          </w:rPrChange>
        </w:rPr>
        <w:instrText xml:space="preserve"> ADDIN PAPERS2_CITATIONS &lt;papers2_bibliography/&gt;</w:instrText>
      </w:r>
      <w:r w:rsidRPr="00902B69">
        <w:rPr>
          <w:rFonts w:ascii="Arial" w:hAnsi="Arial" w:cs="Arial"/>
          <w:rPrChange w:id="920" w:author="Syed Asad Rahman" w:date="2015-11-06T06:47:00Z">
            <w:rPr>
              <w:rFonts w:ascii="Arial" w:hAnsi="Arial" w:cs="Arial"/>
            </w:rPr>
          </w:rPrChange>
        </w:rPr>
        <w:fldChar w:fldCharType="separate"/>
      </w:r>
      <w:ins w:id="921" w:author="Syed Asad Rahman" w:date="2015-11-06T06:45:00Z">
        <w:r w:rsidR="00E51450" w:rsidRPr="00902B69">
          <w:rPr>
            <w:rFonts w:ascii="Arial" w:hAnsi="Arial" w:cs="Arial"/>
            <w:lang w:val="en-US"/>
            <w:rPrChange w:id="922" w:author="Syed Asad Rahman" w:date="2015-11-06T06:47:00Z">
              <w:rPr>
                <w:rFonts w:ascii="Arial" w:hAnsi="Arial" w:cs="Arial"/>
                <w:lang w:val="en-US"/>
              </w:rPr>
            </w:rPrChange>
          </w:rPr>
          <w:t xml:space="preserve">Akiva,E. </w:t>
        </w:r>
        <w:r w:rsidR="00E51450" w:rsidRPr="00902B69">
          <w:rPr>
            <w:rFonts w:ascii="Arial" w:hAnsi="Arial" w:cs="Arial"/>
            <w:i/>
            <w:iCs/>
            <w:lang w:val="en-US"/>
            <w:rPrChange w:id="923" w:author="Syed Asad Rahman" w:date="2015-11-06T06:47:00Z">
              <w:rPr>
                <w:rFonts w:ascii="Arial" w:hAnsi="Arial" w:cs="Arial"/>
                <w:i/>
                <w:iCs/>
                <w:lang w:val="en-US"/>
              </w:rPr>
            </w:rPrChange>
          </w:rPr>
          <w:t>et al.</w:t>
        </w:r>
        <w:r w:rsidR="00E51450" w:rsidRPr="00902B69">
          <w:rPr>
            <w:rFonts w:ascii="Arial" w:hAnsi="Arial" w:cs="Arial"/>
            <w:lang w:val="en-US"/>
            <w:rPrChange w:id="924" w:author="Syed Asad Rahman" w:date="2015-11-06T06:47:00Z">
              <w:rPr>
                <w:rFonts w:ascii="Arial" w:hAnsi="Arial" w:cs="Arial"/>
                <w:lang w:val="en-US"/>
              </w:rPr>
            </w:rPrChange>
          </w:rPr>
          <w:t xml:space="preserve"> (2014) The Structure-Function Linkage Database. </w:t>
        </w:r>
        <w:r w:rsidR="00E51450" w:rsidRPr="00902B69">
          <w:rPr>
            <w:rFonts w:ascii="Arial" w:hAnsi="Arial" w:cs="Arial"/>
            <w:i/>
            <w:iCs/>
            <w:lang w:val="en-US"/>
            <w:rPrChange w:id="925" w:author="Syed Asad Rahman" w:date="2015-11-06T06:47:00Z">
              <w:rPr>
                <w:rFonts w:ascii="Arial" w:hAnsi="Arial" w:cs="Arial"/>
                <w:i/>
                <w:iCs/>
                <w:lang w:val="en-US"/>
              </w:rPr>
            </w:rPrChange>
          </w:rPr>
          <w:t>Nucleic Acids Res.</w:t>
        </w:r>
        <w:r w:rsidR="00E51450" w:rsidRPr="00902B69">
          <w:rPr>
            <w:rFonts w:ascii="Arial" w:hAnsi="Arial" w:cs="Arial"/>
            <w:lang w:val="en-US"/>
            <w:rPrChange w:id="926" w:author="Syed Asad Rahman" w:date="2015-11-06T06:47:00Z">
              <w:rPr>
                <w:rFonts w:ascii="Arial" w:hAnsi="Arial" w:cs="Arial"/>
                <w:lang w:val="en-US"/>
              </w:rPr>
            </w:rPrChange>
          </w:rPr>
          <w:t xml:space="preserve">, </w:t>
        </w:r>
        <w:r w:rsidR="00E51450" w:rsidRPr="00902B69">
          <w:rPr>
            <w:rFonts w:ascii="Arial" w:hAnsi="Arial" w:cs="Arial"/>
            <w:b/>
            <w:bCs/>
            <w:lang w:val="en-US"/>
            <w:rPrChange w:id="927" w:author="Syed Asad Rahman" w:date="2015-11-06T06:47:00Z">
              <w:rPr>
                <w:rFonts w:ascii="Arial" w:hAnsi="Arial" w:cs="Arial"/>
                <w:b/>
                <w:bCs/>
                <w:lang w:val="en-US"/>
              </w:rPr>
            </w:rPrChange>
          </w:rPr>
          <w:t>42</w:t>
        </w:r>
        <w:r w:rsidR="00E51450" w:rsidRPr="00902B69">
          <w:rPr>
            <w:rFonts w:ascii="Arial" w:hAnsi="Arial" w:cs="Arial"/>
            <w:lang w:val="en-US"/>
            <w:rPrChange w:id="928" w:author="Syed Asad Rahman" w:date="2015-11-06T06:47:00Z">
              <w:rPr>
                <w:rFonts w:ascii="Arial" w:hAnsi="Arial" w:cs="Arial"/>
                <w:lang w:val="en-US"/>
              </w:rPr>
            </w:rPrChange>
          </w:rPr>
          <w:t>, D521–30.</w:t>
        </w:r>
      </w:ins>
    </w:p>
    <w:p w14:paraId="6B870E77"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29" w:author="Syed Asad Rahman" w:date="2015-11-06T06:45:00Z"/>
          <w:rFonts w:ascii="Arial" w:hAnsi="Arial" w:cs="Arial"/>
          <w:lang w:val="en-US"/>
          <w:rPrChange w:id="930" w:author="Syed Asad Rahman" w:date="2015-11-06T06:47:00Z">
            <w:rPr>
              <w:ins w:id="931" w:author="Syed Asad Rahman" w:date="2015-11-06T06:45:00Z"/>
              <w:rFonts w:ascii="Arial" w:hAnsi="Arial" w:cs="Arial"/>
              <w:lang w:val="en-US"/>
            </w:rPr>
          </w:rPrChange>
        </w:rPr>
        <w:pPrChange w:id="93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933" w:author="Syed Asad Rahman" w:date="2015-11-06T06:45:00Z">
        <w:r w:rsidRPr="00902B69">
          <w:rPr>
            <w:rFonts w:ascii="Arial" w:hAnsi="Arial" w:cs="Arial"/>
            <w:lang w:val="en-US"/>
            <w:rPrChange w:id="934" w:author="Syed Asad Rahman" w:date="2015-11-06T06:47:00Z">
              <w:rPr>
                <w:rFonts w:ascii="Arial" w:hAnsi="Arial" w:cs="Arial"/>
                <w:lang w:val="en-US"/>
              </w:rPr>
            </w:rPrChange>
          </w:rPr>
          <w:t xml:space="preserve">Alcántara,R. </w:t>
        </w:r>
        <w:r w:rsidRPr="00902B69">
          <w:rPr>
            <w:rFonts w:ascii="Arial" w:hAnsi="Arial" w:cs="Arial"/>
            <w:i/>
            <w:iCs/>
            <w:lang w:val="en-US"/>
            <w:rPrChange w:id="935" w:author="Syed Asad Rahman" w:date="2015-11-06T06:47:00Z">
              <w:rPr>
                <w:rFonts w:ascii="Arial" w:hAnsi="Arial" w:cs="Arial"/>
                <w:i/>
                <w:iCs/>
                <w:lang w:val="en-US"/>
              </w:rPr>
            </w:rPrChange>
          </w:rPr>
          <w:t>et al.</w:t>
        </w:r>
        <w:r w:rsidRPr="00902B69">
          <w:rPr>
            <w:rFonts w:ascii="Arial" w:hAnsi="Arial" w:cs="Arial"/>
            <w:lang w:val="en-US"/>
            <w:rPrChange w:id="936" w:author="Syed Asad Rahman" w:date="2015-11-06T06:47:00Z">
              <w:rPr>
                <w:rFonts w:ascii="Arial" w:hAnsi="Arial" w:cs="Arial"/>
                <w:lang w:val="en-US"/>
              </w:rPr>
            </w:rPrChange>
          </w:rPr>
          <w:t xml:space="preserve"> (2012) Rhea—a manually curated resource of biochemical reactions. </w:t>
        </w:r>
        <w:r w:rsidRPr="00902B69">
          <w:rPr>
            <w:rFonts w:ascii="Arial" w:hAnsi="Arial" w:cs="Arial"/>
            <w:i/>
            <w:iCs/>
            <w:lang w:val="en-US"/>
            <w:rPrChange w:id="937" w:author="Syed Asad Rahman" w:date="2015-11-06T06:47:00Z">
              <w:rPr>
                <w:rFonts w:ascii="Arial" w:hAnsi="Arial" w:cs="Arial"/>
                <w:i/>
                <w:iCs/>
                <w:lang w:val="en-US"/>
              </w:rPr>
            </w:rPrChange>
          </w:rPr>
          <w:t>Nucleic Acids Res.</w:t>
        </w:r>
        <w:r w:rsidRPr="00902B69">
          <w:rPr>
            <w:rFonts w:ascii="Arial" w:hAnsi="Arial" w:cs="Arial"/>
            <w:lang w:val="en-US"/>
            <w:rPrChange w:id="938" w:author="Syed Asad Rahman" w:date="2015-11-06T06:47:00Z">
              <w:rPr>
                <w:rFonts w:ascii="Arial" w:hAnsi="Arial" w:cs="Arial"/>
                <w:lang w:val="en-US"/>
              </w:rPr>
            </w:rPrChange>
          </w:rPr>
          <w:t xml:space="preserve">, </w:t>
        </w:r>
        <w:r w:rsidRPr="00902B69">
          <w:rPr>
            <w:rFonts w:ascii="Arial" w:hAnsi="Arial" w:cs="Arial"/>
            <w:b/>
            <w:bCs/>
            <w:lang w:val="en-US"/>
            <w:rPrChange w:id="939" w:author="Syed Asad Rahman" w:date="2015-11-06T06:47:00Z">
              <w:rPr>
                <w:rFonts w:ascii="Arial" w:hAnsi="Arial" w:cs="Arial"/>
                <w:b/>
                <w:bCs/>
                <w:lang w:val="en-US"/>
              </w:rPr>
            </w:rPrChange>
          </w:rPr>
          <w:t>40</w:t>
        </w:r>
        <w:r w:rsidRPr="00902B69">
          <w:rPr>
            <w:rFonts w:ascii="Arial" w:hAnsi="Arial" w:cs="Arial"/>
            <w:lang w:val="en-US"/>
            <w:rPrChange w:id="940" w:author="Syed Asad Rahman" w:date="2015-11-06T06:47:00Z">
              <w:rPr>
                <w:rFonts w:ascii="Arial" w:hAnsi="Arial" w:cs="Arial"/>
                <w:lang w:val="en-US"/>
              </w:rPr>
            </w:rPrChange>
          </w:rPr>
          <w:t>, D754–D760.</w:t>
        </w:r>
      </w:ins>
    </w:p>
    <w:p w14:paraId="3742D302"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41" w:author="Syed Asad Rahman" w:date="2015-11-06T06:45:00Z"/>
          <w:rFonts w:ascii="Arial" w:hAnsi="Arial" w:cs="Arial"/>
          <w:lang w:val="en-US"/>
          <w:rPrChange w:id="942" w:author="Syed Asad Rahman" w:date="2015-11-06T06:47:00Z">
            <w:rPr>
              <w:ins w:id="943" w:author="Syed Asad Rahman" w:date="2015-11-06T06:45:00Z"/>
              <w:rFonts w:ascii="Arial" w:hAnsi="Arial" w:cs="Arial"/>
              <w:lang w:val="en-US"/>
            </w:rPr>
          </w:rPrChange>
        </w:rPr>
        <w:pPrChange w:id="94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945" w:author="Syed Asad Rahman" w:date="2015-11-06T06:45:00Z">
        <w:r w:rsidRPr="00902B69">
          <w:rPr>
            <w:rFonts w:ascii="Arial" w:hAnsi="Arial" w:cs="Arial"/>
            <w:lang w:val="en-US"/>
            <w:rPrChange w:id="946" w:author="Syed Asad Rahman" w:date="2015-11-06T06:47:00Z">
              <w:rPr>
                <w:rFonts w:ascii="Arial" w:hAnsi="Arial" w:cs="Arial"/>
                <w:lang w:val="en-US"/>
              </w:rPr>
            </w:rPrChange>
          </w:rPr>
          <w:t>Brown,S. and Babbitt,P. (2002) Using the Structure-Function Linkage Database to Characterize Functional Domains in Enzymes John Wiley &amp; Sons, Inc., Hoboken, NJ, USA.</w:t>
        </w:r>
      </w:ins>
    </w:p>
    <w:p w14:paraId="19A5BD3C"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47" w:author="Syed Asad Rahman" w:date="2015-11-06T06:45:00Z"/>
          <w:rFonts w:ascii="Arial" w:hAnsi="Arial" w:cs="Arial"/>
          <w:lang w:val="en-US"/>
          <w:rPrChange w:id="948" w:author="Syed Asad Rahman" w:date="2015-11-06T06:47:00Z">
            <w:rPr>
              <w:ins w:id="949" w:author="Syed Asad Rahman" w:date="2015-11-06T06:45:00Z"/>
              <w:rFonts w:ascii="Arial" w:hAnsi="Arial" w:cs="Arial"/>
              <w:lang w:val="en-US"/>
            </w:rPr>
          </w:rPrChange>
        </w:rPr>
        <w:pPrChange w:id="950"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951" w:author="Syed Asad Rahman" w:date="2015-11-06T06:45:00Z">
        <w:r w:rsidRPr="00902B69">
          <w:rPr>
            <w:rFonts w:ascii="Arial" w:hAnsi="Arial" w:cs="Arial"/>
            <w:lang w:val="en-US"/>
            <w:rPrChange w:id="952" w:author="Syed Asad Rahman" w:date="2015-11-06T06:47:00Z">
              <w:rPr>
                <w:rFonts w:ascii="Arial" w:hAnsi="Arial" w:cs="Arial"/>
                <w:lang w:val="en-US"/>
              </w:rPr>
            </w:rPrChange>
          </w:rPr>
          <w:t xml:space="preserve">Chang,A. </w:t>
        </w:r>
        <w:r w:rsidRPr="00902B69">
          <w:rPr>
            <w:rFonts w:ascii="Arial" w:hAnsi="Arial" w:cs="Arial"/>
            <w:i/>
            <w:iCs/>
            <w:lang w:val="en-US"/>
            <w:rPrChange w:id="953" w:author="Syed Asad Rahman" w:date="2015-11-06T06:47:00Z">
              <w:rPr>
                <w:rFonts w:ascii="Arial" w:hAnsi="Arial" w:cs="Arial"/>
                <w:i/>
                <w:iCs/>
                <w:lang w:val="en-US"/>
              </w:rPr>
            </w:rPrChange>
          </w:rPr>
          <w:t>et al.</w:t>
        </w:r>
        <w:r w:rsidRPr="00902B69">
          <w:rPr>
            <w:rFonts w:ascii="Arial" w:hAnsi="Arial" w:cs="Arial"/>
            <w:lang w:val="en-US"/>
            <w:rPrChange w:id="954" w:author="Syed Asad Rahman" w:date="2015-11-06T06:47:00Z">
              <w:rPr>
                <w:rFonts w:ascii="Arial" w:hAnsi="Arial" w:cs="Arial"/>
                <w:lang w:val="en-US"/>
              </w:rPr>
            </w:rPrChange>
          </w:rPr>
          <w:t xml:space="preserve"> (2015) BRENDA in 2015: exciting developments in its 25th year of existence. </w:t>
        </w:r>
        <w:r w:rsidRPr="00902B69">
          <w:rPr>
            <w:rFonts w:ascii="Arial" w:hAnsi="Arial" w:cs="Arial"/>
            <w:i/>
            <w:iCs/>
            <w:lang w:val="en-US"/>
            <w:rPrChange w:id="955" w:author="Syed Asad Rahman" w:date="2015-11-06T06:47:00Z">
              <w:rPr>
                <w:rFonts w:ascii="Arial" w:hAnsi="Arial" w:cs="Arial"/>
                <w:i/>
                <w:iCs/>
                <w:lang w:val="en-US"/>
              </w:rPr>
            </w:rPrChange>
          </w:rPr>
          <w:t>Nucleic Acids Res.</w:t>
        </w:r>
        <w:r w:rsidRPr="00902B69">
          <w:rPr>
            <w:rFonts w:ascii="Arial" w:hAnsi="Arial" w:cs="Arial"/>
            <w:lang w:val="en-US"/>
            <w:rPrChange w:id="956" w:author="Syed Asad Rahman" w:date="2015-11-06T06:47:00Z">
              <w:rPr>
                <w:rFonts w:ascii="Arial" w:hAnsi="Arial" w:cs="Arial"/>
                <w:lang w:val="en-US"/>
              </w:rPr>
            </w:rPrChange>
          </w:rPr>
          <w:t xml:space="preserve">, </w:t>
        </w:r>
        <w:r w:rsidRPr="00902B69">
          <w:rPr>
            <w:rFonts w:ascii="Arial" w:hAnsi="Arial" w:cs="Arial"/>
            <w:b/>
            <w:bCs/>
            <w:lang w:val="en-US"/>
            <w:rPrChange w:id="957" w:author="Syed Asad Rahman" w:date="2015-11-06T06:47:00Z">
              <w:rPr>
                <w:rFonts w:ascii="Arial" w:hAnsi="Arial" w:cs="Arial"/>
                <w:b/>
                <w:bCs/>
                <w:lang w:val="en-US"/>
              </w:rPr>
            </w:rPrChange>
          </w:rPr>
          <w:t>43</w:t>
        </w:r>
        <w:r w:rsidRPr="00902B69">
          <w:rPr>
            <w:rFonts w:ascii="Arial" w:hAnsi="Arial" w:cs="Arial"/>
            <w:lang w:val="en-US"/>
            <w:rPrChange w:id="958" w:author="Syed Asad Rahman" w:date="2015-11-06T06:47:00Z">
              <w:rPr>
                <w:rFonts w:ascii="Arial" w:hAnsi="Arial" w:cs="Arial"/>
                <w:lang w:val="en-US"/>
              </w:rPr>
            </w:rPrChange>
          </w:rPr>
          <w:t>, D439–D446.</w:t>
        </w:r>
      </w:ins>
    </w:p>
    <w:p w14:paraId="0659618B"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59" w:author="Syed Asad Rahman" w:date="2015-11-06T06:45:00Z"/>
          <w:rFonts w:ascii="Arial" w:hAnsi="Arial" w:cs="Arial"/>
          <w:lang w:val="en-US"/>
          <w:rPrChange w:id="960" w:author="Syed Asad Rahman" w:date="2015-11-06T06:47:00Z">
            <w:rPr>
              <w:ins w:id="961" w:author="Syed Asad Rahman" w:date="2015-11-06T06:45:00Z"/>
              <w:rFonts w:ascii="Arial" w:hAnsi="Arial" w:cs="Arial"/>
              <w:lang w:val="en-US"/>
            </w:rPr>
          </w:rPrChange>
        </w:rPr>
        <w:pPrChange w:id="96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963" w:author="Syed Asad Rahman" w:date="2015-11-06T06:45:00Z">
        <w:r w:rsidRPr="00902B69">
          <w:rPr>
            <w:rFonts w:ascii="Arial" w:hAnsi="Arial" w:cs="Arial"/>
            <w:lang w:val="en-US"/>
            <w:rPrChange w:id="964" w:author="Syed Asad Rahman" w:date="2015-11-06T06:47:00Z">
              <w:rPr>
                <w:rFonts w:ascii="Arial" w:hAnsi="Arial" w:cs="Arial"/>
                <w:lang w:val="en-US"/>
              </w:rPr>
            </w:rPrChange>
          </w:rPr>
          <w:t xml:space="preserve">Chiang,R.A. </w:t>
        </w:r>
        <w:r w:rsidRPr="00902B69">
          <w:rPr>
            <w:rFonts w:ascii="Arial" w:hAnsi="Arial" w:cs="Arial"/>
            <w:i/>
            <w:iCs/>
            <w:lang w:val="en-US"/>
            <w:rPrChange w:id="965" w:author="Syed Asad Rahman" w:date="2015-11-06T06:47:00Z">
              <w:rPr>
                <w:rFonts w:ascii="Arial" w:hAnsi="Arial" w:cs="Arial"/>
                <w:i/>
                <w:iCs/>
                <w:lang w:val="en-US"/>
              </w:rPr>
            </w:rPrChange>
          </w:rPr>
          <w:t>et al.</w:t>
        </w:r>
        <w:r w:rsidRPr="00902B69">
          <w:rPr>
            <w:rFonts w:ascii="Arial" w:hAnsi="Arial" w:cs="Arial"/>
            <w:lang w:val="en-US"/>
            <w:rPrChange w:id="966" w:author="Syed Asad Rahman" w:date="2015-11-06T06:47:00Z">
              <w:rPr>
                <w:rFonts w:ascii="Arial" w:hAnsi="Arial" w:cs="Arial"/>
                <w:lang w:val="en-US"/>
              </w:rPr>
            </w:rPrChange>
          </w:rPr>
          <w:t xml:space="preserve"> (2008) Evolutionarily Conserved Substrate Substructures for Automated Annotation of Enzyme Superfamilies. </w:t>
        </w:r>
        <w:r w:rsidRPr="00902B69">
          <w:rPr>
            <w:rFonts w:ascii="Arial" w:hAnsi="Arial" w:cs="Arial"/>
            <w:i/>
            <w:iCs/>
            <w:lang w:val="en-US"/>
            <w:rPrChange w:id="967" w:author="Syed Asad Rahman" w:date="2015-11-06T06:47:00Z">
              <w:rPr>
                <w:rFonts w:ascii="Arial" w:hAnsi="Arial" w:cs="Arial"/>
                <w:i/>
                <w:iCs/>
                <w:lang w:val="en-US"/>
              </w:rPr>
            </w:rPrChange>
          </w:rPr>
          <w:t>PLoS Comput Biol</w:t>
        </w:r>
        <w:r w:rsidRPr="00902B69">
          <w:rPr>
            <w:rFonts w:ascii="Arial" w:hAnsi="Arial" w:cs="Arial"/>
            <w:lang w:val="en-US"/>
            <w:rPrChange w:id="968" w:author="Syed Asad Rahman" w:date="2015-11-06T06:47:00Z">
              <w:rPr>
                <w:rFonts w:ascii="Arial" w:hAnsi="Arial" w:cs="Arial"/>
                <w:lang w:val="en-US"/>
              </w:rPr>
            </w:rPrChange>
          </w:rPr>
          <w:t xml:space="preserve">, </w:t>
        </w:r>
        <w:r w:rsidRPr="00902B69">
          <w:rPr>
            <w:rFonts w:ascii="Arial" w:hAnsi="Arial" w:cs="Arial"/>
            <w:b/>
            <w:bCs/>
            <w:lang w:val="en-US"/>
            <w:rPrChange w:id="969" w:author="Syed Asad Rahman" w:date="2015-11-06T06:47:00Z">
              <w:rPr>
                <w:rFonts w:ascii="Arial" w:hAnsi="Arial" w:cs="Arial"/>
                <w:b/>
                <w:bCs/>
                <w:lang w:val="en-US"/>
              </w:rPr>
            </w:rPrChange>
          </w:rPr>
          <w:t>4</w:t>
        </w:r>
        <w:r w:rsidRPr="00902B69">
          <w:rPr>
            <w:rFonts w:ascii="Arial" w:hAnsi="Arial" w:cs="Arial"/>
            <w:lang w:val="en-US"/>
            <w:rPrChange w:id="970" w:author="Syed Asad Rahman" w:date="2015-11-06T06:47:00Z">
              <w:rPr>
                <w:rFonts w:ascii="Arial" w:hAnsi="Arial" w:cs="Arial"/>
                <w:lang w:val="en-US"/>
              </w:rPr>
            </w:rPrChange>
          </w:rPr>
          <w:t>, e1000142.</w:t>
        </w:r>
      </w:ins>
    </w:p>
    <w:p w14:paraId="2DFFD48F"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71" w:author="Syed Asad Rahman" w:date="2015-11-06T06:45:00Z"/>
          <w:rFonts w:ascii="Arial" w:hAnsi="Arial" w:cs="Arial"/>
          <w:lang w:val="en-US"/>
          <w:rPrChange w:id="972" w:author="Syed Asad Rahman" w:date="2015-11-06T06:47:00Z">
            <w:rPr>
              <w:ins w:id="973" w:author="Syed Asad Rahman" w:date="2015-11-06T06:45:00Z"/>
              <w:rFonts w:ascii="Arial" w:hAnsi="Arial" w:cs="Arial"/>
              <w:lang w:val="en-US"/>
            </w:rPr>
          </w:rPrChange>
        </w:rPr>
        <w:pPrChange w:id="97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975" w:author="Syed Asad Rahman" w:date="2015-11-06T06:45:00Z">
        <w:r w:rsidRPr="00902B69">
          <w:rPr>
            <w:rFonts w:ascii="Arial" w:hAnsi="Arial" w:cs="Arial"/>
            <w:lang w:val="en-US"/>
            <w:rPrChange w:id="976" w:author="Syed Asad Rahman" w:date="2015-11-06T06:47:00Z">
              <w:rPr>
                <w:rFonts w:ascii="Arial" w:hAnsi="Arial" w:cs="Arial"/>
                <w:lang w:val="en-US"/>
              </w:rPr>
            </w:rPrChange>
          </w:rPr>
          <w:t>Faulon,J.-L. and Bender,A. (2010) Handbook of Chemoinformatics Algorithms 1st ed. Bender,A. and Faulon,J.-L. (eds) Chapman and Hall/CRC.</w:t>
        </w:r>
      </w:ins>
    </w:p>
    <w:p w14:paraId="4A8A3B3B"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77" w:author="Syed Asad Rahman" w:date="2015-11-06T06:45:00Z"/>
          <w:rFonts w:ascii="Arial" w:hAnsi="Arial" w:cs="Arial"/>
          <w:lang w:val="en-US"/>
          <w:rPrChange w:id="978" w:author="Syed Asad Rahman" w:date="2015-11-06T06:47:00Z">
            <w:rPr>
              <w:ins w:id="979" w:author="Syed Asad Rahman" w:date="2015-11-06T06:45:00Z"/>
              <w:rFonts w:ascii="Arial" w:hAnsi="Arial" w:cs="Arial"/>
              <w:lang w:val="en-US"/>
            </w:rPr>
          </w:rPrChange>
        </w:rPr>
        <w:pPrChange w:id="980"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981" w:author="Syed Asad Rahman" w:date="2015-11-06T06:45:00Z">
        <w:r w:rsidRPr="00902B69">
          <w:rPr>
            <w:rFonts w:ascii="Arial" w:hAnsi="Arial" w:cs="Arial"/>
            <w:lang w:val="en-US"/>
            <w:rPrChange w:id="982" w:author="Syed Asad Rahman" w:date="2015-11-06T06:47:00Z">
              <w:rPr>
                <w:rFonts w:ascii="Arial" w:hAnsi="Arial" w:cs="Arial"/>
                <w:lang w:val="en-US"/>
              </w:rPr>
            </w:rPrChange>
          </w:rPr>
          <w:t xml:space="preserve">Furnham,N. </w:t>
        </w:r>
        <w:r w:rsidRPr="00902B69">
          <w:rPr>
            <w:rFonts w:ascii="Arial" w:hAnsi="Arial" w:cs="Arial"/>
            <w:i/>
            <w:iCs/>
            <w:lang w:val="en-US"/>
            <w:rPrChange w:id="983" w:author="Syed Asad Rahman" w:date="2015-11-06T06:47:00Z">
              <w:rPr>
                <w:rFonts w:ascii="Arial" w:hAnsi="Arial" w:cs="Arial"/>
                <w:i/>
                <w:iCs/>
                <w:lang w:val="en-US"/>
              </w:rPr>
            </w:rPrChange>
          </w:rPr>
          <w:t>et al.</w:t>
        </w:r>
        <w:r w:rsidRPr="00902B69">
          <w:rPr>
            <w:rFonts w:ascii="Arial" w:hAnsi="Arial" w:cs="Arial"/>
            <w:lang w:val="en-US"/>
            <w:rPrChange w:id="984" w:author="Syed Asad Rahman" w:date="2015-11-06T06:47:00Z">
              <w:rPr>
                <w:rFonts w:ascii="Arial" w:hAnsi="Arial" w:cs="Arial"/>
                <w:lang w:val="en-US"/>
              </w:rPr>
            </w:rPrChange>
          </w:rPr>
          <w:t xml:space="preserve"> (2011) FunTree: a resource for exploring the functional evolution of structurally defined enzyme superfamilies. </w:t>
        </w:r>
        <w:r w:rsidRPr="00902B69">
          <w:rPr>
            <w:rFonts w:ascii="Arial" w:hAnsi="Arial" w:cs="Arial"/>
            <w:i/>
            <w:iCs/>
            <w:lang w:val="en-US"/>
            <w:rPrChange w:id="985" w:author="Syed Asad Rahman" w:date="2015-11-06T06:47:00Z">
              <w:rPr>
                <w:rFonts w:ascii="Arial" w:hAnsi="Arial" w:cs="Arial"/>
                <w:i/>
                <w:iCs/>
                <w:lang w:val="en-US"/>
              </w:rPr>
            </w:rPrChange>
          </w:rPr>
          <w:t>Nucleic Acids Res.</w:t>
        </w:r>
        <w:r w:rsidRPr="00902B69">
          <w:rPr>
            <w:rFonts w:ascii="Arial" w:hAnsi="Arial" w:cs="Arial"/>
            <w:lang w:val="en-US"/>
            <w:rPrChange w:id="986" w:author="Syed Asad Rahman" w:date="2015-11-06T06:47:00Z">
              <w:rPr>
                <w:rFonts w:ascii="Arial" w:hAnsi="Arial" w:cs="Arial"/>
                <w:lang w:val="en-US"/>
              </w:rPr>
            </w:rPrChange>
          </w:rPr>
          <w:t xml:space="preserve">, </w:t>
        </w:r>
        <w:r w:rsidRPr="00902B69">
          <w:rPr>
            <w:rFonts w:ascii="Arial" w:hAnsi="Arial" w:cs="Arial"/>
            <w:b/>
            <w:bCs/>
            <w:lang w:val="en-US"/>
            <w:rPrChange w:id="987" w:author="Syed Asad Rahman" w:date="2015-11-06T06:47:00Z">
              <w:rPr>
                <w:rFonts w:ascii="Arial" w:hAnsi="Arial" w:cs="Arial"/>
                <w:b/>
                <w:bCs/>
                <w:lang w:val="en-US"/>
              </w:rPr>
            </w:rPrChange>
          </w:rPr>
          <w:t>40</w:t>
        </w:r>
        <w:r w:rsidRPr="00902B69">
          <w:rPr>
            <w:rFonts w:ascii="Arial" w:hAnsi="Arial" w:cs="Arial"/>
            <w:lang w:val="en-US"/>
            <w:rPrChange w:id="988" w:author="Syed Asad Rahman" w:date="2015-11-06T06:47:00Z">
              <w:rPr>
                <w:rFonts w:ascii="Arial" w:hAnsi="Arial" w:cs="Arial"/>
                <w:lang w:val="en-US"/>
              </w:rPr>
            </w:rPrChange>
          </w:rPr>
          <w:t>, D776–D782.</w:t>
        </w:r>
      </w:ins>
    </w:p>
    <w:p w14:paraId="340F12A3"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989" w:author="Syed Asad Rahman" w:date="2015-11-06T06:45:00Z"/>
          <w:rFonts w:ascii="Arial" w:hAnsi="Arial" w:cs="Arial"/>
          <w:lang w:val="en-US"/>
          <w:rPrChange w:id="990" w:author="Syed Asad Rahman" w:date="2015-11-06T06:47:00Z">
            <w:rPr>
              <w:ins w:id="991" w:author="Syed Asad Rahman" w:date="2015-11-06T06:45:00Z"/>
              <w:rFonts w:ascii="Arial" w:hAnsi="Arial" w:cs="Arial"/>
              <w:lang w:val="en-US"/>
            </w:rPr>
          </w:rPrChange>
        </w:rPr>
        <w:pPrChange w:id="99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993" w:author="Syed Asad Rahman" w:date="2015-11-06T06:45:00Z">
        <w:r w:rsidRPr="00902B69">
          <w:rPr>
            <w:rFonts w:ascii="Arial" w:hAnsi="Arial" w:cs="Arial"/>
            <w:lang w:val="en-US"/>
            <w:rPrChange w:id="994" w:author="Syed Asad Rahman" w:date="2015-11-06T06:47:00Z">
              <w:rPr>
                <w:rFonts w:ascii="Arial" w:hAnsi="Arial" w:cs="Arial"/>
                <w:lang w:val="en-US"/>
              </w:rPr>
            </w:rPrChange>
          </w:rPr>
          <w:t xml:space="preserve">Furnham,N. </w:t>
        </w:r>
        <w:r w:rsidRPr="00902B69">
          <w:rPr>
            <w:rFonts w:ascii="Arial" w:hAnsi="Arial" w:cs="Arial"/>
            <w:i/>
            <w:iCs/>
            <w:lang w:val="en-US"/>
            <w:rPrChange w:id="995" w:author="Syed Asad Rahman" w:date="2015-11-06T06:47:00Z">
              <w:rPr>
                <w:rFonts w:ascii="Arial" w:hAnsi="Arial" w:cs="Arial"/>
                <w:i/>
                <w:iCs/>
                <w:lang w:val="en-US"/>
              </w:rPr>
            </w:rPrChange>
          </w:rPr>
          <w:t>et al.</w:t>
        </w:r>
        <w:r w:rsidRPr="00902B69">
          <w:rPr>
            <w:rFonts w:ascii="Arial" w:hAnsi="Arial" w:cs="Arial"/>
            <w:lang w:val="en-US"/>
            <w:rPrChange w:id="996" w:author="Syed Asad Rahman" w:date="2015-11-06T06:47:00Z">
              <w:rPr>
                <w:rFonts w:ascii="Arial" w:hAnsi="Arial" w:cs="Arial"/>
                <w:lang w:val="en-US"/>
              </w:rPr>
            </w:rPrChange>
          </w:rPr>
          <w:t xml:space="preserve"> (2013) The Catalytic Site Atlas 2.0: cataloging catalytic sites and residues identified in enzymes. </w:t>
        </w:r>
        <w:r w:rsidRPr="00902B69">
          <w:rPr>
            <w:rFonts w:ascii="Arial" w:hAnsi="Arial" w:cs="Arial"/>
            <w:i/>
            <w:iCs/>
            <w:lang w:val="en-US"/>
            <w:rPrChange w:id="997" w:author="Syed Asad Rahman" w:date="2015-11-06T06:47:00Z">
              <w:rPr>
                <w:rFonts w:ascii="Arial" w:hAnsi="Arial" w:cs="Arial"/>
                <w:i/>
                <w:iCs/>
                <w:lang w:val="en-US"/>
              </w:rPr>
            </w:rPrChange>
          </w:rPr>
          <w:t>Nucleic Acids Res.</w:t>
        </w:r>
        <w:r w:rsidRPr="00902B69">
          <w:rPr>
            <w:rFonts w:ascii="Arial" w:hAnsi="Arial" w:cs="Arial"/>
            <w:lang w:val="en-US"/>
            <w:rPrChange w:id="998" w:author="Syed Asad Rahman" w:date="2015-11-06T06:47:00Z">
              <w:rPr>
                <w:rFonts w:ascii="Arial" w:hAnsi="Arial" w:cs="Arial"/>
                <w:lang w:val="en-US"/>
              </w:rPr>
            </w:rPrChange>
          </w:rPr>
          <w:t xml:space="preserve">, </w:t>
        </w:r>
        <w:r w:rsidRPr="00902B69">
          <w:rPr>
            <w:rFonts w:ascii="Arial" w:hAnsi="Arial" w:cs="Arial"/>
            <w:b/>
            <w:bCs/>
            <w:lang w:val="en-US"/>
            <w:rPrChange w:id="999" w:author="Syed Asad Rahman" w:date="2015-11-06T06:47:00Z">
              <w:rPr>
                <w:rFonts w:ascii="Arial" w:hAnsi="Arial" w:cs="Arial"/>
                <w:b/>
                <w:bCs/>
                <w:lang w:val="en-US"/>
              </w:rPr>
            </w:rPrChange>
          </w:rPr>
          <w:t>42</w:t>
        </w:r>
        <w:r w:rsidRPr="00902B69">
          <w:rPr>
            <w:rFonts w:ascii="Arial" w:hAnsi="Arial" w:cs="Arial"/>
            <w:lang w:val="en-US"/>
            <w:rPrChange w:id="1000" w:author="Syed Asad Rahman" w:date="2015-11-06T06:47:00Z">
              <w:rPr>
                <w:rFonts w:ascii="Arial" w:hAnsi="Arial" w:cs="Arial"/>
                <w:lang w:val="en-US"/>
              </w:rPr>
            </w:rPrChange>
          </w:rPr>
          <w:t>, D485–D489.</w:t>
        </w:r>
      </w:ins>
    </w:p>
    <w:p w14:paraId="414AC6A4"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01" w:author="Syed Asad Rahman" w:date="2015-11-06T06:45:00Z"/>
          <w:rFonts w:ascii="Arial" w:hAnsi="Arial" w:cs="Arial"/>
          <w:lang w:val="en-US"/>
          <w:rPrChange w:id="1002" w:author="Syed Asad Rahman" w:date="2015-11-06T06:47:00Z">
            <w:rPr>
              <w:ins w:id="1003" w:author="Syed Asad Rahman" w:date="2015-11-06T06:45:00Z"/>
              <w:rFonts w:ascii="Arial" w:hAnsi="Arial" w:cs="Arial"/>
              <w:lang w:val="en-US"/>
            </w:rPr>
          </w:rPrChange>
        </w:rPr>
        <w:pPrChange w:id="100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05" w:author="Syed Asad Rahman" w:date="2015-11-06T06:45:00Z">
        <w:r w:rsidRPr="00902B69">
          <w:rPr>
            <w:rFonts w:ascii="Arial" w:hAnsi="Arial" w:cs="Arial"/>
            <w:lang w:val="en-US"/>
            <w:rPrChange w:id="1006" w:author="Syed Asad Rahman" w:date="2015-11-06T06:47:00Z">
              <w:rPr>
                <w:rFonts w:ascii="Arial" w:hAnsi="Arial" w:cs="Arial"/>
                <w:lang w:val="en-US"/>
              </w:rPr>
            </w:rPrChange>
          </w:rPr>
          <w:t>Gasteiger,J. (2003) Handbook of chemoinformatics Vch Verlagsgesellschaft Mbh.</w:t>
        </w:r>
      </w:ins>
    </w:p>
    <w:p w14:paraId="6CB349BB"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07" w:author="Syed Asad Rahman" w:date="2015-11-06T06:45:00Z"/>
          <w:rFonts w:ascii="Arial" w:hAnsi="Arial" w:cs="Arial"/>
          <w:lang w:val="en-US"/>
          <w:rPrChange w:id="1008" w:author="Syed Asad Rahman" w:date="2015-11-06T06:47:00Z">
            <w:rPr>
              <w:ins w:id="1009" w:author="Syed Asad Rahman" w:date="2015-11-06T06:45:00Z"/>
              <w:rFonts w:ascii="Arial" w:hAnsi="Arial" w:cs="Arial"/>
              <w:lang w:val="en-US"/>
            </w:rPr>
          </w:rPrChange>
        </w:rPr>
        <w:pPrChange w:id="1010"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11" w:author="Syed Asad Rahman" w:date="2015-11-06T06:45:00Z">
        <w:r w:rsidRPr="00902B69">
          <w:rPr>
            <w:rFonts w:ascii="Arial" w:hAnsi="Arial" w:cs="Arial"/>
            <w:lang w:val="en-US"/>
            <w:rPrChange w:id="1012" w:author="Syed Asad Rahman" w:date="2015-11-06T06:47:00Z">
              <w:rPr>
                <w:rFonts w:ascii="Arial" w:hAnsi="Arial" w:cs="Arial"/>
                <w:lang w:val="en-US"/>
              </w:rPr>
            </w:rPrChange>
          </w:rPr>
          <w:t xml:space="preserve">Hatzimanikatis,V. </w:t>
        </w:r>
        <w:r w:rsidRPr="00902B69">
          <w:rPr>
            <w:rFonts w:ascii="Arial" w:hAnsi="Arial" w:cs="Arial"/>
            <w:i/>
            <w:iCs/>
            <w:lang w:val="en-US"/>
            <w:rPrChange w:id="1013" w:author="Syed Asad Rahman" w:date="2015-11-06T06:47:00Z">
              <w:rPr>
                <w:rFonts w:ascii="Arial" w:hAnsi="Arial" w:cs="Arial"/>
                <w:i/>
                <w:iCs/>
                <w:lang w:val="en-US"/>
              </w:rPr>
            </w:rPrChange>
          </w:rPr>
          <w:t>et al.</w:t>
        </w:r>
        <w:r w:rsidRPr="00902B69">
          <w:rPr>
            <w:rFonts w:ascii="Arial" w:hAnsi="Arial" w:cs="Arial"/>
            <w:lang w:val="en-US"/>
            <w:rPrChange w:id="1014" w:author="Syed Asad Rahman" w:date="2015-11-06T06:47:00Z">
              <w:rPr>
                <w:rFonts w:ascii="Arial" w:hAnsi="Arial" w:cs="Arial"/>
                <w:lang w:val="en-US"/>
              </w:rPr>
            </w:rPrChange>
          </w:rPr>
          <w:t xml:space="preserve"> (2004) Metabolic networks: enzyme function and metabolite structure. </w:t>
        </w:r>
        <w:r w:rsidRPr="00902B69">
          <w:rPr>
            <w:rFonts w:ascii="Arial" w:hAnsi="Arial" w:cs="Arial"/>
            <w:i/>
            <w:iCs/>
            <w:lang w:val="en-US"/>
            <w:rPrChange w:id="1015" w:author="Syed Asad Rahman" w:date="2015-11-06T06:47:00Z">
              <w:rPr>
                <w:rFonts w:ascii="Arial" w:hAnsi="Arial" w:cs="Arial"/>
                <w:i/>
                <w:iCs/>
                <w:lang w:val="en-US"/>
              </w:rPr>
            </w:rPrChange>
          </w:rPr>
          <w:t>Current Opinion in Structural Biology</w:t>
        </w:r>
        <w:r w:rsidRPr="00902B69">
          <w:rPr>
            <w:rFonts w:ascii="Arial" w:hAnsi="Arial" w:cs="Arial"/>
            <w:lang w:val="en-US"/>
            <w:rPrChange w:id="1016" w:author="Syed Asad Rahman" w:date="2015-11-06T06:47:00Z">
              <w:rPr>
                <w:rFonts w:ascii="Arial" w:hAnsi="Arial" w:cs="Arial"/>
                <w:lang w:val="en-US"/>
              </w:rPr>
            </w:rPrChange>
          </w:rPr>
          <w:t xml:space="preserve">, </w:t>
        </w:r>
        <w:r w:rsidRPr="00902B69">
          <w:rPr>
            <w:rFonts w:ascii="Arial" w:hAnsi="Arial" w:cs="Arial"/>
            <w:b/>
            <w:bCs/>
            <w:lang w:val="en-US"/>
            <w:rPrChange w:id="1017" w:author="Syed Asad Rahman" w:date="2015-11-06T06:47:00Z">
              <w:rPr>
                <w:rFonts w:ascii="Arial" w:hAnsi="Arial" w:cs="Arial"/>
                <w:b/>
                <w:bCs/>
                <w:lang w:val="en-US"/>
              </w:rPr>
            </w:rPrChange>
          </w:rPr>
          <w:t>14</w:t>
        </w:r>
        <w:r w:rsidRPr="00902B69">
          <w:rPr>
            <w:rFonts w:ascii="Arial" w:hAnsi="Arial" w:cs="Arial"/>
            <w:lang w:val="en-US"/>
            <w:rPrChange w:id="1018" w:author="Syed Asad Rahman" w:date="2015-11-06T06:47:00Z">
              <w:rPr>
                <w:rFonts w:ascii="Arial" w:hAnsi="Arial" w:cs="Arial"/>
                <w:lang w:val="en-US"/>
              </w:rPr>
            </w:rPrChange>
          </w:rPr>
          <w:t>, 300–306.</w:t>
        </w:r>
      </w:ins>
    </w:p>
    <w:p w14:paraId="35208811"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19" w:author="Syed Asad Rahman" w:date="2015-11-06T06:45:00Z"/>
          <w:rFonts w:ascii="Arial" w:hAnsi="Arial" w:cs="Arial"/>
          <w:lang w:val="en-US"/>
          <w:rPrChange w:id="1020" w:author="Syed Asad Rahman" w:date="2015-11-06T06:47:00Z">
            <w:rPr>
              <w:ins w:id="1021" w:author="Syed Asad Rahman" w:date="2015-11-06T06:45:00Z"/>
              <w:rFonts w:ascii="Arial" w:hAnsi="Arial" w:cs="Arial"/>
              <w:lang w:val="en-US"/>
            </w:rPr>
          </w:rPrChange>
        </w:rPr>
        <w:pPrChange w:id="102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23" w:author="Syed Asad Rahman" w:date="2015-11-06T06:45:00Z">
        <w:r w:rsidRPr="00902B69">
          <w:rPr>
            <w:rFonts w:ascii="Arial" w:hAnsi="Arial" w:cs="Arial"/>
            <w:lang w:val="en-US"/>
            <w:rPrChange w:id="1024" w:author="Syed Asad Rahman" w:date="2015-11-06T06:47:00Z">
              <w:rPr>
                <w:rFonts w:ascii="Arial" w:hAnsi="Arial" w:cs="Arial"/>
                <w:lang w:val="en-US"/>
              </w:rPr>
            </w:rPrChange>
          </w:rPr>
          <w:t xml:space="preserve">Holliday,G.L. </w:t>
        </w:r>
        <w:r w:rsidRPr="00902B69">
          <w:rPr>
            <w:rFonts w:ascii="Arial" w:hAnsi="Arial" w:cs="Arial"/>
            <w:i/>
            <w:iCs/>
            <w:lang w:val="en-US"/>
            <w:rPrChange w:id="1025" w:author="Syed Asad Rahman" w:date="2015-11-06T06:47:00Z">
              <w:rPr>
                <w:rFonts w:ascii="Arial" w:hAnsi="Arial" w:cs="Arial"/>
                <w:i/>
                <w:iCs/>
                <w:lang w:val="en-US"/>
              </w:rPr>
            </w:rPrChange>
          </w:rPr>
          <w:t>et al.</w:t>
        </w:r>
        <w:r w:rsidRPr="00902B69">
          <w:rPr>
            <w:rFonts w:ascii="Arial" w:hAnsi="Arial" w:cs="Arial"/>
            <w:lang w:val="en-US"/>
            <w:rPrChange w:id="1026" w:author="Syed Asad Rahman" w:date="2015-11-06T06:47:00Z">
              <w:rPr>
                <w:rFonts w:ascii="Arial" w:hAnsi="Arial" w:cs="Arial"/>
                <w:lang w:val="en-US"/>
              </w:rPr>
            </w:rPrChange>
          </w:rPr>
          <w:t xml:space="preserve"> (2014) Exploring the biological and chemical complexity of the ligases. </w:t>
        </w:r>
        <w:r w:rsidRPr="00902B69">
          <w:rPr>
            <w:rFonts w:ascii="Arial" w:hAnsi="Arial" w:cs="Arial"/>
            <w:i/>
            <w:iCs/>
            <w:lang w:val="en-US"/>
            <w:rPrChange w:id="1027" w:author="Syed Asad Rahman" w:date="2015-11-06T06:47:00Z">
              <w:rPr>
                <w:rFonts w:ascii="Arial" w:hAnsi="Arial" w:cs="Arial"/>
                <w:i/>
                <w:iCs/>
                <w:lang w:val="en-US"/>
              </w:rPr>
            </w:rPrChange>
          </w:rPr>
          <w:t>J. Mol. Biol.</w:t>
        </w:r>
        <w:r w:rsidRPr="00902B69">
          <w:rPr>
            <w:rFonts w:ascii="Arial" w:hAnsi="Arial" w:cs="Arial"/>
            <w:lang w:val="en-US"/>
            <w:rPrChange w:id="1028" w:author="Syed Asad Rahman" w:date="2015-11-06T06:47:00Z">
              <w:rPr>
                <w:rFonts w:ascii="Arial" w:hAnsi="Arial" w:cs="Arial"/>
                <w:lang w:val="en-US"/>
              </w:rPr>
            </w:rPrChange>
          </w:rPr>
          <w:t xml:space="preserve">, </w:t>
        </w:r>
        <w:r w:rsidRPr="00902B69">
          <w:rPr>
            <w:rFonts w:ascii="Arial" w:hAnsi="Arial" w:cs="Arial"/>
            <w:b/>
            <w:bCs/>
            <w:lang w:val="en-US"/>
            <w:rPrChange w:id="1029" w:author="Syed Asad Rahman" w:date="2015-11-06T06:47:00Z">
              <w:rPr>
                <w:rFonts w:ascii="Arial" w:hAnsi="Arial" w:cs="Arial"/>
                <w:b/>
                <w:bCs/>
                <w:lang w:val="en-US"/>
              </w:rPr>
            </w:rPrChange>
          </w:rPr>
          <w:t>426</w:t>
        </w:r>
        <w:r w:rsidRPr="00902B69">
          <w:rPr>
            <w:rFonts w:ascii="Arial" w:hAnsi="Arial" w:cs="Arial"/>
            <w:lang w:val="en-US"/>
            <w:rPrChange w:id="1030" w:author="Syed Asad Rahman" w:date="2015-11-06T06:47:00Z">
              <w:rPr>
                <w:rFonts w:ascii="Arial" w:hAnsi="Arial" w:cs="Arial"/>
                <w:lang w:val="en-US"/>
              </w:rPr>
            </w:rPrChange>
          </w:rPr>
          <w:t>, 2098–2111.</w:t>
        </w:r>
      </w:ins>
    </w:p>
    <w:p w14:paraId="3C10B4D7"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31" w:author="Syed Asad Rahman" w:date="2015-11-06T06:45:00Z"/>
          <w:rFonts w:ascii="Arial" w:hAnsi="Arial" w:cs="Arial"/>
          <w:lang w:val="en-US"/>
          <w:rPrChange w:id="1032" w:author="Syed Asad Rahman" w:date="2015-11-06T06:47:00Z">
            <w:rPr>
              <w:ins w:id="1033" w:author="Syed Asad Rahman" w:date="2015-11-06T06:45:00Z"/>
              <w:rFonts w:ascii="Arial" w:hAnsi="Arial" w:cs="Arial"/>
              <w:lang w:val="en-US"/>
            </w:rPr>
          </w:rPrChange>
        </w:rPr>
        <w:pPrChange w:id="103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35" w:author="Syed Asad Rahman" w:date="2015-11-06T06:45:00Z">
        <w:r w:rsidRPr="00902B69">
          <w:rPr>
            <w:rFonts w:ascii="Arial" w:hAnsi="Arial" w:cs="Arial"/>
            <w:lang w:val="en-US"/>
            <w:rPrChange w:id="1036" w:author="Syed Asad Rahman" w:date="2015-11-06T06:47:00Z">
              <w:rPr>
                <w:rFonts w:ascii="Arial" w:hAnsi="Arial" w:cs="Arial"/>
                <w:lang w:val="en-US"/>
              </w:rPr>
            </w:rPrChange>
          </w:rPr>
          <w:t xml:space="preserve">Holliday,G.L. </w:t>
        </w:r>
        <w:r w:rsidRPr="00902B69">
          <w:rPr>
            <w:rFonts w:ascii="Arial" w:hAnsi="Arial" w:cs="Arial"/>
            <w:i/>
            <w:iCs/>
            <w:lang w:val="en-US"/>
            <w:rPrChange w:id="1037" w:author="Syed Asad Rahman" w:date="2015-11-06T06:47:00Z">
              <w:rPr>
                <w:rFonts w:ascii="Arial" w:hAnsi="Arial" w:cs="Arial"/>
                <w:i/>
                <w:iCs/>
                <w:lang w:val="en-US"/>
              </w:rPr>
            </w:rPrChange>
          </w:rPr>
          <w:t>et al.</w:t>
        </w:r>
        <w:r w:rsidRPr="00902B69">
          <w:rPr>
            <w:rFonts w:ascii="Arial" w:hAnsi="Arial" w:cs="Arial"/>
            <w:lang w:val="en-US"/>
            <w:rPrChange w:id="1038" w:author="Syed Asad Rahman" w:date="2015-11-06T06:47:00Z">
              <w:rPr>
                <w:rFonts w:ascii="Arial" w:hAnsi="Arial" w:cs="Arial"/>
                <w:lang w:val="en-US"/>
              </w:rPr>
            </w:rPrChange>
          </w:rPr>
          <w:t xml:space="preserve"> (2012) MACiE: exploring the diversity of biochemical reactions. </w:t>
        </w:r>
        <w:r w:rsidRPr="00902B69">
          <w:rPr>
            <w:rFonts w:ascii="Arial" w:hAnsi="Arial" w:cs="Arial"/>
            <w:i/>
            <w:iCs/>
            <w:lang w:val="en-US"/>
            <w:rPrChange w:id="1039" w:author="Syed Asad Rahman" w:date="2015-11-06T06:47:00Z">
              <w:rPr>
                <w:rFonts w:ascii="Arial" w:hAnsi="Arial" w:cs="Arial"/>
                <w:i/>
                <w:iCs/>
                <w:lang w:val="en-US"/>
              </w:rPr>
            </w:rPrChange>
          </w:rPr>
          <w:t>Nucleic Acids Res.</w:t>
        </w:r>
        <w:r w:rsidRPr="00902B69">
          <w:rPr>
            <w:rFonts w:ascii="Arial" w:hAnsi="Arial" w:cs="Arial"/>
            <w:lang w:val="en-US"/>
            <w:rPrChange w:id="1040" w:author="Syed Asad Rahman" w:date="2015-11-06T06:47:00Z">
              <w:rPr>
                <w:rFonts w:ascii="Arial" w:hAnsi="Arial" w:cs="Arial"/>
                <w:lang w:val="en-US"/>
              </w:rPr>
            </w:rPrChange>
          </w:rPr>
          <w:t xml:space="preserve">, </w:t>
        </w:r>
        <w:r w:rsidRPr="00902B69">
          <w:rPr>
            <w:rFonts w:ascii="Arial" w:hAnsi="Arial" w:cs="Arial"/>
            <w:b/>
            <w:bCs/>
            <w:lang w:val="en-US"/>
            <w:rPrChange w:id="1041" w:author="Syed Asad Rahman" w:date="2015-11-06T06:47:00Z">
              <w:rPr>
                <w:rFonts w:ascii="Arial" w:hAnsi="Arial" w:cs="Arial"/>
                <w:b/>
                <w:bCs/>
                <w:lang w:val="en-US"/>
              </w:rPr>
            </w:rPrChange>
          </w:rPr>
          <w:t>40</w:t>
        </w:r>
        <w:r w:rsidRPr="00902B69">
          <w:rPr>
            <w:rFonts w:ascii="Arial" w:hAnsi="Arial" w:cs="Arial"/>
            <w:lang w:val="en-US"/>
            <w:rPrChange w:id="1042" w:author="Syed Asad Rahman" w:date="2015-11-06T06:47:00Z">
              <w:rPr>
                <w:rFonts w:ascii="Arial" w:hAnsi="Arial" w:cs="Arial"/>
                <w:lang w:val="en-US"/>
              </w:rPr>
            </w:rPrChange>
          </w:rPr>
          <w:t>, D783–9.</w:t>
        </w:r>
      </w:ins>
    </w:p>
    <w:p w14:paraId="67F66C94"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43" w:author="Syed Asad Rahman" w:date="2015-11-06T06:45:00Z"/>
          <w:rFonts w:ascii="Arial" w:hAnsi="Arial" w:cs="Arial"/>
          <w:lang w:val="en-US"/>
          <w:rPrChange w:id="1044" w:author="Syed Asad Rahman" w:date="2015-11-06T06:47:00Z">
            <w:rPr>
              <w:ins w:id="1045" w:author="Syed Asad Rahman" w:date="2015-11-06T06:45:00Z"/>
              <w:rFonts w:ascii="Arial" w:hAnsi="Arial" w:cs="Arial"/>
              <w:lang w:val="en-US"/>
            </w:rPr>
          </w:rPrChange>
        </w:rPr>
        <w:pPrChange w:id="104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47" w:author="Syed Asad Rahman" w:date="2015-11-06T06:45:00Z">
        <w:r w:rsidRPr="00902B69">
          <w:rPr>
            <w:rFonts w:ascii="Arial" w:hAnsi="Arial" w:cs="Arial"/>
            <w:lang w:val="en-US"/>
            <w:rPrChange w:id="1048" w:author="Syed Asad Rahman" w:date="2015-11-06T06:47:00Z">
              <w:rPr>
                <w:rFonts w:ascii="Arial" w:hAnsi="Arial" w:cs="Arial"/>
                <w:lang w:val="en-US"/>
              </w:rPr>
            </w:rPrChange>
          </w:rPr>
          <w:t xml:space="preserve">Izrailev,S. and Farnum,M.A. (2004) Enzyme classification by ligand binding. </w:t>
        </w:r>
        <w:r w:rsidRPr="00902B69">
          <w:rPr>
            <w:rFonts w:ascii="Arial" w:hAnsi="Arial" w:cs="Arial"/>
            <w:i/>
            <w:iCs/>
            <w:lang w:val="en-US"/>
            <w:rPrChange w:id="1049" w:author="Syed Asad Rahman" w:date="2015-11-06T06:47:00Z">
              <w:rPr>
                <w:rFonts w:ascii="Arial" w:hAnsi="Arial" w:cs="Arial"/>
                <w:i/>
                <w:iCs/>
                <w:lang w:val="en-US"/>
              </w:rPr>
            </w:rPrChange>
          </w:rPr>
          <w:t>Proteins</w:t>
        </w:r>
        <w:r w:rsidRPr="00902B69">
          <w:rPr>
            <w:rFonts w:ascii="Arial" w:hAnsi="Arial" w:cs="Arial"/>
            <w:lang w:val="en-US"/>
            <w:rPrChange w:id="1050" w:author="Syed Asad Rahman" w:date="2015-11-06T06:47:00Z">
              <w:rPr>
                <w:rFonts w:ascii="Arial" w:hAnsi="Arial" w:cs="Arial"/>
                <w:lang w:val="en-US"/>
              </w:rPr>
            </w:rPrChange>
          </w:rPr>
          <w:t xml:space="preserve">, </w:t>
        </w:r>
        <w:r w:rsidRPr="00902B69">
          <w:rPr>
            <w:rFonts w:ascii="Arial" w:hAnsi="Arial" w:cs="Arial"/>
            <w:b/>
            <w:bCs/>
            <w:lang w:val="en-US"/>
            <w:rPrChange w:id="1051" w:author="Syed Asad Rahman" w:date="2015-11-06T06:47:00Z">
              <w:rPr>
                <w:rFonts w:ascii="Arial" w:hAnsi="Arial" w:cs="Arial"/>
                <w:b/>
                <w:bCs/>
                <w:lang w:val="en-US"/>
              </w:rPr>
            </w:rPrChange>
          </w:rPr>
          <w:t>57</w:t>
        </w:r>
        <w:r w:rsidRPr="00902B69">
          <w:rPr>
            <w:rFonts w:ascii="Arial" w:hAnsi="Arial" w:cs="Arial"/>
            <w:lang w:val="en-US"/>
            <w:rPrChange w:id="1052" w:author="Syed Asad Rahman" w:date="2015-11-06T06:47:00Z">
              <w:rPr>
                <w:rFonts w:ascii="Arial" w:hAnsi="Arial" w:cs="Arial"/>
                <w:lang w:val="en-US"/>
              </w:rPr>
            </w:rPrChange>
          </w:rPr>
          <w:t>, 711–724.</w:t>
        </w:r>
      </w:ins>
    </w:p>
    <w:p w14:paraId="73B046C0"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53" w:author="Syed Asad Rahman" w:date="2015-11-06T06:45:00Z"/>
          <w:rFonts w:ascii="Arial" w:hAnsi="Arial" w:cs="Arial"/>
          <w:lang w:val="en-US"/>
          <w:rPrChange w:id="1054" w:author="Syed Asad Rahman" w:date="2015-11-06T06:47:00Z">
            <w:rPr>
              <w:ins w:id="1055" w:author="Syed Asad Rahman" w:date="2015-11-06T06:45:00Z"/>
              <w:rFonts w:ascii="Arial" w:hAnsi="Arial" w:cs="Arial"/>
              <w:lang w:val="en-US"/>
            </w:rPr>
          </w:rPrChange>
        </w:rPr>
        <w:pPrChange w:id="105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57" w:author="Syed Asad Rahman" w:date="2015-11-06T06:45:00Z">
        <w:r w:rsidRPr="00902B69">
          <w:rPr>
            <w:rFonts w:ascii="Arial" w:hAnsi="Arial" w:cs="Arial"/>
            <w:lang w:val="en-US"/>
            <w:rPrChange w:id="1058" w:author="Syed Asad Rahman" w:date="2015-11-06T06:47:00Z">
              <w:rPr>
                <w:rFonts w:ascii="Arial" w:hAnsi="Arial" w:cs="Arial"/>
                <w:lang w:val="en-US"/>
              </w:rPr>
            </w:rPrChange>
          </w:rPr>
          <w:t xml:space="preserve">Kanehisa,M. </w:t>
        </w:r>
        <w:r w:rsidRPr="00902B69">
          <w:rPr>
            <w:rFonts w:ascii="Arial" w:hAnsi="Arial" w:cs="Arial"/>
            <w:i/>
            <w:iCs/>
            <w:lang w:val="en-US"/>
            <w:rPrChange w:id="1059" w:author="Syed Asad Rahman" w:date="2015-11-06T06:47:00Z">
              <w:rPr>
                <w:rFonts w:ascii="Arial" w:hAnsi="Arial" w:cs="Arial"/>
                <w:i/>
                <w:iCs/>
                <w:lang w:val="en-US"/>
              </w:rPr>
            </w:rPrChange>
          </w:rPr>
          <w:t>et al.</w:t>
        </w:r>
        <w:r w:rsidRPr="00902B69">
          <w:rPr>
            <w:rFonts w:ascii="Arial" w:hAnsi="Arial" w:cs="Arial"/>
            <w:lang w:val="en-US"/>
            <w:rPrChange w:id="1060" w:author="Syed Asad Rahman" w:date="2015-11-06T06:47:00Z">
              <w:rPr>
                <w:rFonts w:ascii="Arial" w:hAnsi="Arial" w:cs="Arial"/>
                <w:lang w:val="en-US"/>
              </w:rPr>
            </w:rPrChange>
          </w:rPr>
          <w:t xml:space="preserve"> (2013) Data, information, knowledge and principle: back to metabolism in KEGG. </w:t>
        </w:r>
        <w:r w:rsidRPr="00902B69">
          <w:rPr>
            <w:rFonts w:ascii="Arial" w:hAnsi="Arial" w:cs="Arial"/>
            <w:i/>
            <w:iCs/>
            <w:lang w:val="en-US"/>
            <w:rPrChange w:id="1061" w:author="Syed Asad Rahman" w:date="2015-11-06T06:47:00Z">
              <w:rPr>
                <w:rFonts w:ascii="Arial" w:hAnsi="Arial" w:cs="Arial"/>
                <w:i/>
                <w:iCs/>
                <w:lang w:val="en-US"/>
              </w:rPr>
            </w:rPrChange>
          </w:rPr>
          <w:t>Nucleic Acids Res.</w:t>
        </w:r>
        <w:r w:rsidRPr="00902B69">
          <w:rPr>
            <w:rFonts w:ascii="Arial" w:hAnsi="Arial" w:cs="Arial"/>
            <w:lang w:val="en-US"/>
            <w:rPrChange w:id="1062" w:author="Syed Asad Rahman" w:date="2015-11-06T06:47:00Z">
              <w:rPr>
                <w:rFonts w:ascii="Arial" w:hAnsi="Arial" w:cs="Arial"/>
                <w:lang w:val="en-US"/>
              </w:rPr>
            </w:rPrChange>
          </w:rPr>
          <w:t xml:space="preserve">, </w:t>
        </w:r>
        <w:r w:rsidRPr="00902B69">
          <w:rPr>
            <w:rFonts w:ascii="Arial" w:hAnsi="Arial" w:cs="Arial"/>
            <w:b/>
            <w:bCs/>
            <w:lang w:val="en-US"/>
            <w:rPrChange w:id="1063" w:author="Syed Asad Rahman" w:date="2015-11-06T06:47:00Z">
              <w:rPr>
                <w:rFonts w:ascii="Arial" w:hAnsi="Arial" w:cs="Arial"/>
                <w:b/>
                <w:bCs/>
                <w:lang w:val="en-US"/>
              </w:rPr>
            </w:rPrChange>
          </w:rPr>
          <w:t>42</w:t>
        </w:r>
        <w:r w:rsidRPr="00902B69">
          <w:rPr>
            <w:rFonts w:ascii="Arial" w:hAnsi="Arial" w:cs="Arial"/>
            <w:lang w:val="en-US"/>
            <w:rPrChange w:id="1064" w:author="Syed Asad Rahman" w:date="2015-11-06T06:47:00Z">
              <w:rPr>
                <w:rFonts w:ascii="Arial" w:hAnsi="Arial" w:cs="Arial"/>
                <w:lang w:val="en-US"/>
              </w:rPr>
            </w:rPrChange>
          </w:rPr>
          <w:t>, D199–D205.</w:t>
        </w:r>
      </w:ins>
    </w:p>
    <w:p w14:paraId="4C971D8C"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65" w:author="Syed Asad Rahman" w:date="2015-11-06T06:45:00Z"/>
          <w:rFonts w:ascii="Arial" w:hAnsi="Arial" w:cs="Arial"/>
          <w:lang w:val="en-US"/>
          <w:rPrChange w:id="1066" w:author="Syed Asad Rahman" w:date="2015-11-06T06:47:00Z">
            <w:rPr>
              <w:ins w:id="1067" w:author="Syed Asad Rahman" w:date="2015-11-06T06:45:00Z"/>
              <w:rFonts w:ascii="Arial" w:hAnsi="Arial" w:cs="Arial"/>
              <w:lang w:val="en-US"/>
            </w:rPr>
          </w:rPrChange>
        </w:rPr>
        <w:pPrChange w:id="1068"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69" w:author="Syed Asad Rahman" w:date="2015-11-06T06:45:00Z">
        <w:r w:rsidRPr="00902B69">
          <w:rPr>
            <w:rFonts w:ascii="Arial" w:hAnsi="Arial" w:cs="Arial"/>
            <w:lang w:val="en-US"/>
            <w:rPrChange w:id="1070" w:author="Syed Asad Rahman" w:date="2015-11-06T06:47:00Z">
              <w:rPr>
                <w:rFonts w:ascii="Arial" w:hAnsi="Arial" w:cs="Arial"/>
                <w:lang w:val="en-US"/>
              </w:rPr>
            </w:rPrChange>
          </w:rPr>
          <w:t xml:space="preserve">Latendresse,M. </w:t>
        </w:r>
        <w:r w:rsidRPr="00902B69">
          <w:rPr>
            <w:rFonts w:ascii="Arial" w:hAnsi="Arial" w:cs="Arial"/>
            <w:i/>
            <w:iCs/>
            <w:lang w:val="en-US"/>
            <w:rPrChange w:id="1071" w:author="Syed Asad Rahman" w:date="2015-11-06T06:47:00Z">
              <w:rPr>
                <w:rFonts w:ascii="Arial" w:hAnsi="Arial" w:cs="Arial"/>
                <w:i/>
                <w:iCs/>
                <w:lang w:val="en-US"/>
              </w:rPr>
            </w:rPrChange>
          </w:rPr>
          <w:t>et al.</w:t>
        </w:r>
        <w:r w:rsidRPr="00902B69">
          <w:rPr>
            <w:rFonts w:ascii="Arial" w:hAnsi="Arial" w:cs="Arial"/>
            <w:lang w:val="en-US"/>
            <w:rPrChange w:id="1072" w:author="Syed Asad Rahman" w:date="2015-11-06T06:47:00Z">
              <w:rPr>
                <w:rFonts w:ascii="Arial" w:hAnsi="Arial" w:cs="Arial"/>
                <w:lang w:val="en-US"/>
              </w:rPr>
            </w:rPrChange>
          </w:rPr>
          <w:t xml:space="preserve"> (2012) Accurate Atom-Mapping Computation for Biochemical Reactions. </w:t>
        </w:r>
        <w:r w:rsidRPr="00902B69">
          <w:rPr>
            <w:rFonts w:ascii="Arial" w:hAnsi="Arial" w:cs="Arial"/>
            <w:i/>
            <w:iCs/>
            <w:lang w:val="en-US"/>
            <w:rPrChange w:id="1073" w:author="Syed Asad Rahman" w:date="2015-11-06T06:47:00Z">
              <w:rPr>
                <w:rFonts w:ascii="Arial" w:hAnsi="Arial" w:cs="Arial"/>
                <w:i/>
                <w:iCs/>
                <w:lang w:val="en-US"/>
              </w:rPr>
            </w:rPrChange>
          </w:rPr>
          <w:t>J. Chem. Inf. Model.</w:t>
        </w:r>
        <w:r w:rsidRPr="00902B69">
          <w:rPr>
            <w:rFonts w:ascii="Arial" w:hAnsi="Arial" w:cs="Arial"/>
            <w:lang w:val="en-US"/>
            <w:rPrChange w:id="1074" w:author="Syed Asad Rahman" w:date="2015-11-06T06:47:00Z">
              <w:rPr>
                <w:rFonts w:ascii="Arial" w:hAnsi="Arial" w:cs="Arial"/>
                <w:lang w:val="en-US"/>
              </w:rPr>
            </w:rPrChange>
          </w:rPr>
          <w:t xml:space="preserve">, </w:t>
        </w:r>
        <w:r w:rsidRPr="00902B69">
          <w:rPr>
            <w:rFonts w:ascii="Arial" w:hAnsi="Arial" w:cs="Arial"/>
            <w:b/>
            <w:bCs/>
            <w:lang w:val="en-US"/>
            <w:rPrChange w:id="1075" w:author="Syed Asad Rahman" w:date="2015-11-06T06:47:00Z">
              <w:rPr>
                <w:rFonts w:ascii="Arial" w:hAnsi="Arial" w:cs="Arial"/>
                <w:b/>
                <w:bCs/>
                <w:lang w:val="en-US"/>
              </w:rPr>
            </w:rPrChange>
          </w:rPr>
          <w:t>52</w:t>
        </w:r>
        <w:r w:rsidRPr="00902B69">
          <w:rPr>
            <w:rFonts w:ascii="Arial" w:hAnsi="Arial" w:cs="Arial"/>
            <w:lang w:val="en-US"/>
            <w:rPrChange w:id="1076" w:author="Syed Asad Rahman" w:date="2015-11-06T06:47:00Z">
              <w:rPr>
                <w:rFonts w:ascii="Arial" w:hAnsi="Arial" w:cs="Arial"/>
                <w:lang w:val="en-US"/>
              </w:rPr>
            </w:rPrChange>
          </w:rPr>
          <w:t>, 2970–2982.</w:t>
        </w:r>
      </w:ins>
    </w:p>
    <w:p w14:paraId="5C556FFB"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77" w:author="Syed Asad Rahman" w:date="2015-11-06T06:45:00Z"/>
          <w:rFonts w:ascii="Arial" w:hAnsi="Arial" w:cs="Arial"/>
          <w:lang w:val="en-US"/>
          <w:rPrChange w:id="1078" w:author="Syed Asad Rahman" w:date="2015-11-06T06:47:00Z">
            <w:rPr>
              <w:ins w:id="1079" w:author="Syed Asad Rahman" w:date="2015-11-06T06:45:00Z"/>
              <w:rFonts w:ascii="Arial" w:hAnsi="Arial" w:cs="Arial"/>
              <w:lang w:val="en-US"/>
            </w:rPr>
          </w:rPrChange>
        </w:rPr>
        <w:pPrChange w:id="1080"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81" w:author="Syed Asad Rahman" w:date="2015-11-06T06:45:00Z">
        <w:r w:rsidRPr="00902B69">
          <w:rPr>
            <w:rFonts w:ascii="Arial" w:hAnsi="Arial" w:cs="Arial"/>
            <w:lang w:val="en-US"/>
            <w:rPrChange w:id="1082" w:author="Syed Asad Rahman" w:date="2015-11-06T06:47:00Z">
              <w:rPr>
                <w:rFonts w:ascii="Arial" w:hAnsi="Arial" w:cs="Arial"/>
                <w:lang w:val="en-US"/>
              </w:rPr>
            </w:rPrChange>
          </w:rPr>
          <w:t xml:space="preserve">Martínez Cuesta,S. </w:t>
        </w:r>
        <w:r w:rsidRPr="00902B69">
          <w:rPr>
            <w:rFonts w:ascii="Arial" w:hAnsi="Arial" w:cs="Arial"/>
            <w:i/>
            <w:iCs/>
            <w:lang w:val="en-US"/>
            <w:rPrChange w:id="1083" w:author="Syed Asad Rahman" w:date="2015-11-06T06:47:00Z">
              <w:rPr>
                <w:rFonts w:ascii="Arial" w:hAnsi="Arial" w:cs="Arial"/>
                <w:i/>
                <w:iCs/>
                <w:lang w:val="en-US"/>
              </w:rPr>
            </w:rPrChange>
          </w:rPr>
          <w:t>et al.</w:t>
        </w:r>
        <w:r w:rsidRPr="00902B69">
          <w:rPr>
            <w:rFonts w:ascii="Arial" w:hAnsi="Arial" w:cs="Arial"/>
            <w:lang w:val="en-US"/>
            <w:rPrChange w:id="1084" w:author="Syed Asad Rahman" w:date="2015-11-06T06:47:00Z">
              <w:rPr>
                <w:rFonts w:ascii="Arial" w:hAnsi="Arial" w:cs="Arial"/>
                <w:lang w:val="en-US"/>
              </w:rPr>
            </w:rPrChange>
          </w:rPr>
          <w:t xml:space="preserve"> (2015) The Classification and Evolution of Enzyme Function. </w:t>
        </w:r>
        <w:r w:rsidRPr="00902B69">
          <w:rPr>
            <w:rFonts w:ascii="Arial" w:hAnsi="Arial" w:cs="Arial"/>
            <w:i/>
            <w:iCs/>
            <w:lang w:val="en-US"/>
            <w:rPrChange w:id="1085" w:author="Syed Asad Rahman" w:date="2015-11-06T06:47:00Z">
              <w:rPr>
                <w:rFonts w:ascii="Arial" w:hAnsi="Arial" w:cs="Arial"/>
                <w:i/>
                <w:iCs/>
                <w:lang w:val="en-US"/>
              </w:rPr>
            </w:rPrChange>
          </w:rPr>
          <w:t>Biophysical Journal</w:t>
        </w:r>
        <w:r w:rsidRPr="00902B69">
          <w:rPr>
            <w:rFonts w:ascii="Arial" w:hAnsi="Arial" w:cs="Arial"/>
            <w:lang w:val="en-US"/>
            <w:rPrChange w:id="1086" w:author="Syed Asad Rahman" w:date="2015-11-06T06:47:00Z">
              <w:rPr>
                <w:rFonts w:ascii="Arial" w:hAnsi="Arial" w:cs="Arial"/>
                <w:lang w:val="en-US"/>
              </w:rPr>
            </w:rPrChange>
          </w:rPr>
          <w:t xml:space="preserve">, </w:t>
        </w:r>
        <w:r w:rsidRPr="00902B69">
          <w:rPr>
            <w:rFonts w:ascii="Arial" w:hAnsi="Arial" w:cs="Arial"/>
            <w:b/>
            <w:bCs/>
            <w:lang w:val="en-US"/>
            <w:rPrChange w:id="1087" w:author="Syed Asad Rahman" w:date="2015-11-06T06:47:00Z">
              <w:rPr>
                <w:rFonts w:ascii="Arial" w:hAnsi="Arial" w:cs="Arial"/>
                <w:b/>
                <w:bCs/>
                <w:lang w:val="en-US"/>
              </w:rPr>
            </w:rPrChange>
          </w:rPr>
          <w:t>109</w:t>
        </w:r>
        <w:r w:rsidRPr="00902B69">
          <w:rPr>
            <w:rFonts w:ascii="Arial" w:hAnsi="Arial" w:cs="Arial"/>
            <w:lang w:val="en-US"/>
            <w:rPrChange w:id="1088" w:author="Syed Asad Rahman" w:date="2015-11-06T06:47:00Z">
              <w:rPr>
                <w:rFonts w:ascii="Arial" w:hAnsi="Arial" w:cs="Arial"/>
                <w:lang w:val="en-US"/>
              </w:rPr>
            </w:rPrChange>
          </w:rPr>
          <w:t>, 1082–1086.</w:t>
        </w:r>
      </w:ins>
    </w:p>
    <w:p w14:paraId="54B5CE25"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089" w:author="Syed Asad Rahman" w:date="2015-11-06T06:45:00Z"/>
          <w:rFonts w:ascii="Arial" w:hAnsi="Arial" w:cs="Arial"/>
          <w:lang w:val="en-US"/>
          <w:rPrChange w:id="1090" w:author="Syed Asad Rahman" w:date="2015-11-06T06:47:00Z">
            <w:rPr>
              <w:ins w:id="1091" w:author="Syed Asad Rahman" w:date="2015-11-06T06:45:00Z"/>
              <w:rFonts w:ascii="Arial" w:hAnsi="Arial" w:cs="Arial"/>
              <w:lang w:val="en-US"/>
            </w:rPr>
          </w:rPrChange>
        </w:rPr>
        <w:pPrChange w:id="109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093" w:author="Syed Asad Rahman" w:date="2015-11-06T06:45:00Z">
        <w:r w:rsidRPr="00902B69">
          <w:rPr>
            <w:rFonts w:ascii="Arial" w:hAnsi="Arial" w:cs="Arial"/>
            <w:lang w:val="en-US"/>
            <w:rPrChange w:id="1094" w:author="Syed Asad Rahman" w:date="2015-11-06T06:47:00Z">
              <w:rPr>
                <w:rFonts w:ascii="Arial" w:hAnsi="Arial" w:cs="Arial"/>
                <w:lang w:val="en-US"/>
              </w:rPr>
            </w:rPrChange>
          </w:rPr>
          <w:t xml:space="preserve">May,J.W. </w:t>
        </w:r>
        <w:r w:rsidRPr="00902B69">
          <w:rPr>
            <w:rFonts w:ascii="Arial" w:hAnsi="Arial" w:cs="Arial"/>
            <w:i/>
            <w:iCs/>
            <w:lang w:val="en-US"/>
            <w:rPrChange w:id="1095" w:author="Syed Asad Rahman" w:date="2015-11-06T06:47:00Z">
              <w:rPr>
                <w:rFonts w:ascii="Arial" w:hAnsi="Arial" w:cs="Arial"/>
                <w:i/>
                <w:iCs/>
                <w:lang w:val="en-US"/>
              </w:rPr>
            </w:rPrChange>
          </w:rPr>
          <w:t>et al.</w:t>
        </w:r>
        <w:r w:rsidRPr="00902B69">
          <w:rPr>
            <w:rFonts w:ascii="Arial" w:hAnsi="Arial" w:cs="Arial"/>
            <w:lang w:val="en-US"/>
            <w:rPrChange w:id="1096" w:author="Syed Asad Rahman" w:date="2015-11-06T06:47:00Z">
              <w:rPr>
                <w:rFonts w:ascii="Arial" w:hAnsi="Arial" w:cs="Arial"/>
                <w:lang w:val="en-US"/>
              </w:rPr>
            </w:rPrChange>
          </w:rPr>
          <w:t xml:space="preserve"> (2013) Metingear: a development environment for annotating genome-scale metabolic models. </w:t>
        </w:r>
        <w:r w:rsidRPr="00902B69">
          <w:rPr>
            <w:rFonts w:ascii="Arial" w:hAnsi="Arial" w:cs="Arial"/>
            <w:i/>
            <w:iCs/>
            <w:lang w:val="en-US"/>
            <w:rPrChange w:id="1097" w:author="Syed Asad Rahman" w:date="2015-11-06T06:47:00Z">
              <w:rPr>
                <w:rFonts w:ascii="Arial" w:hAnsi="Arial" w:cs="Arial"/>
                <w:i/>
                <w:iCs/>
                <w:lang w:val="en-US"/>
              </w:rPr>
            </w:rPrChange>
          </w:rPr>
          <w:t>Bioinformatics</w:t>
        </w:r>
        <w:r w:rsidRPr="00902B69">
          <w:rPr>
            <w:rFonts w:ascii="Arial" w:hAnsi="Arial" w:cs="Arial"/>
            <w:lang w:val="en-US"/>
            <w:rPrChange w:id="1098" w:author="Syed Asad Rahman" w:date="2015-11-06T06:47:00Z">
              <w:rPr>
                <w:rFonts w:ascii="Arial" w:hAnsi="Arial" w:cs="Arial"/>
                <w:lang w:val="en-US"/>
              </w:rPr>
            </w:rPrChange>
          </w:rPr>
          <w:t xml:space="preserve">, </w:t>
        </w:r>
        <w:r w:rsidRPr="00902B69">
          <w:rPr>
            <w:rFonts w:ascii="Arial" w:hAnsi="Arial" w:cs="Arial"/>
            <w:b/>
            <w:bCs/>
            <w:lang w:val="en-US"/>
            <w:rPrChange w:id="1099" w:author="Syed Asad Rahman" w:date="2015-11-06T06:47:00Z">
              <w:rPr>
                <w:rFonts w:ascii="Arial" w:hAnsi="Arial" w:cs="Arial"/>
                <w:b/>
                <w:bCs/>
                <w:lang w:val="en-US"/>
              </w:rPr>
            </w:rPrChange>
          </w:rPr>
          <w:t>29</w:t>
        </w:r>
        <w:r w:rsidRPr="00902B69">
          <w:rPr>
            <w:rFonts w:ascii="Arial" w:hAnsi="Arial" w:cs="Arial"/>
            <w:lang w:val="en-US"/>
            <w:rPrChange w:id="1100" w:author="Syed Asad Rahman" w:date="2015-11-06T06:47:00Z">
              <w:rPr>
                <w:rFonts w:ascii="Arial" w:hAnsi="Arial" w:cs="Arial"/>
                <w:lang w:val="en-US"/>
              </w:rPr>
            </w:rPrChange>
          </w:rPr>
          <w:t>, 2213–2215.</w:t>
        </w:r>
      </w:ins>
    </w:p>
    <w:p w14:paraId="5DB232BD"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101" w:author="Syed Asad Rahman" w:date="2015-11-06T06:45:00Z"/>
          <w:rFonts w:ascii="Arial" w:hAnsi="Arial" w:cs="Arial"/>
          <w:lang w:val="en-US"/>
          <w:rPrChange w:id="1102" w:author="Syed Asad Rahman" w:date="2015-11-06T06:47:00Z">
            <w:rPr>
              <w:ins w:id="1103" w:author="Syed Asad Rahman" w:date="2015-11-06T06:45:00Z"/>
              <w:rFonts w:ascii="Arial" w:hAnsi="Arial" w:cs="Arial"/>
              <w:lang w:val="en-US"/>
            </w:rPr>
          </w:rPrChange>
        </w:rPr>
        <w:pPrChange w:id="110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105" w:author="Syed Asad Rahman" w:date="2015-11-06T06:45:00Z">
        <w:r w:rsidRPr="00902B69">
          <w:rPr>
            <w:rFonts w:ascii="Arial" w:hAnsi="Arial" w:cs="Arial"/>
            <w:lang w:val="en-US"/>
            <w:rPrChange w:id="1106" w:author="Syed Asad Rahman" w:date="2015-11-06T06:47:00Z">
              <w:rPr>
                <w:rFonts w:ascii="Arial" w:hAnsi="Arial" w:cs="Arial"/>
                <w:lang w:val="en-US"/>
              </w:rPr>
            </w:rPrChange>
          </w:rPr>
          <w:t xml:space="preserve">Nobeli,I. </w:t>
        </w:r>
        <w:r w:rsidRPr="00902B69">
          <w:rPr>
            <w:rFonts w:ascii="Arial" w:hAnsi="Arial" w:cs="Arial"/>
            <w:i/>
            <w:iCs/>
            <w:lang w:val="en-US"/>
            <w:rPrChange w:id="1107" w:author="Syed Asad Rahman" w:date="2015-11-06T06:47:00Z">
              <w:rPr>
                <w:rFonts w:ascii="Arial" w:hAnsi="Arial" w:cs="Arial"/>
                <w:i/>
                <w:iCs/>
                <w:lang w:val="en-US"/>
              </w:rPr>
            </w:rPrChange>
          </w:rPr>
          <w:t>et al.</w:t>
        </w:r>
        <w:r w:rsidRPr="00902B69">
          <w:rPr>
            <w:rFonts w:ascii="Arial" w:hAnsi="Arial" w:cs="Arial"/>
            <w:lang w:val="en-US"/>
            <w:rPrChange w:id="1108" w:author="Syed Asad Rahman" w:date="2015-11-06T06:47:00Z">
              <w:rPr>
                <w:rFonts w:ascii="Arial" w:hAnsi="Arial" w:cs="Arial"/>
                <w:lang w:val="en-US"/>
              </w:rPr>
            </w:rPrChange>
          </w:rPr>
          <w:t xml:space="preserve"> (2005) A Ligand-centric Analysis of the Diversity and Evolution of Protein–Ligand Relationships in E.coli. </w:t>
        </w:r>
        <w:r w:rsidRPr="00902B69">
          <w:rPr>
            <w:rFonts w:ascii="Arial" w:hAnsi="Arial" w:cs="Arial"/>
            <w:i/>
            <w:iCs/>
            <w:lang w:val="en-US"/>
            <w:rPrChange w:id="1109" w:author="Syed Asad Rahman" w:date="2015-11-06T06:47:00Z">
              <w:rPr>
                <w:rFonts w:ascii="Arial" w:hAnsi="Arial" w:cs="Arial"/>
                <w:i/>
                <w:iCs/>
                <w:lang w:val="en-US"/>
              </w:rPr>
            </w:rPrChange>
          </w:rPr>
          <w:t>J. Mol. Biol.</w:t>
        </w:r>
        <w:r w:rsidRPr="00902B69">
          <w:rPr>
            <w:rFonts w:ascii="Arial" w:hAnsi="Arial" w:cs="Arial"/>
            <w:lang w:val="en-US"/>
            <w:rPrChange w:id="1110" w:author="Syed Asad Rahman" w:date="2015-11-06T06:47:00Z">
              <w:rPr>
                <w:rFonts w:ascii="Arial" w:hAnsi="Arial" w:cs="Arial"/>
                <w:lang w:val="en-US"/>
              </w:rPr>
            </w:rPrChange>
          </w:rPr>
          <w:t xml:space="preserve">, </w:t>
        </w:r>
        <w:r w:rsidRPr="00902B69">
          <w:rPr>
            <w:rFonts w:ascii="Arial" w:hAnsi="Arial" w:cs="Arial"/>
            <w:b/>
            <w:bCs/>
            <w:lang w:val="en-US"/>
            <w:rPrChange w:id="1111" w:author="Syed Asad Rahman" w:date="2015-11-06T06:47:00Z">
              <w:rPr>
                <w:rFonts w:ascii="Arial" w:hAnsi="Arial" w:cs="Arial"/>
                <w:b/>
                <w:bCs/>
                <w:lang w:val="en-US"/>
              </w:rPr>
            </w:rPrChange>
          </w:rPr>
          <w:t>347</w:t>
        </w:r>
        <w:r w:rsidRPr="00902B69">
          <w:rPr>
            <w:rFonts w:ascii="Arial" w:hAnsi="Arial" w:cs="Arial"/>
            <w:lang w:val="en-US"/>
            <w:rPrChange w:id="1112" w:author="Syed Asad Rahman" w:date="2015-11-06T06:47:00Z">
              <w:rPr>
                <w:rFonts w:ascii="Arial" w:hAnsi="Arial" w:cs="Arial"/>
                <w:lang w:val="en-US"/>
              </w:rPr>
            </w:rPrChange>
          </w:rPr>
          <w:t>, 415–436.</w:t>
        </w:r>
      </w:ins>
    </w:p>
    <w:p w14:paraId="18515993"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113" w:author="Syed Asad Rahman" w:date="2015-11-06T06:45:00Z"/>
          <w:rFonts w:ascii="Arial" w:hAnsi="Arial" w:cs="Arial"/>
          <w:lang w:val="en-US"/>
          <w:rPrChange w:id="1114" w:author="Syed Asad Rahman" w:date="2015-11-06T06:47:00Z">
            <w:rPr>
              <w:ins w:id="1115" w:author="Syed Asad Rahman" w:date="2015-11-06T06:45:00Z"/>
              <w:rFonts w:ascii="Arial" w:hAnsi="Arial" w:cs="Arial"/>
              <w:lang w:val="en-US"/>
            </w:rPr>
          </w:rPrChange>
        </w:rPr>
        <w:pPrChange w:id="111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117" w:author="Syed Asad Rahman" w:date="2015-11-06T06:45:00Z">
        <w:r w:rsidRPr="00902B69">
          <w:rPr>
            <w:rFonts w:ascii="Arial" w:hAnsi="Arial" w:cs="Arial"/>
            <w:lang w:val="en-US"/>
            <w:rPrChange w:id="1118" w:author="Syed Asad Rahman" w:date="2015-11-06T06:47:00Z">
              <w:rPr>
                <w:rFonts w:ascii="Arial" w:hAnsi="Arial" w:cs="Arial"/>
                <w:lang w:val="en-US"/>
              </w:rPr>
            </w:rPrChange>
          </w:rPr>
          <w:t xml:space="preserve">Rahman,S.A. (2007) Pathway Hunter Tool (PHT)- A Platform for Metabolic Network Analysis and Potential Drug Targeting. </w:t>
        </w:r>
        <w:r w:rsidRPr="00902B69">
          <w:rPr>
            <w:rFonts w:ascii="Arial" w:hAnsi="Arial" w:cs="Arial"/>
            <w:i/>
            <w:iCs/>
            <w:lang w:val="en-US"/>
            <w:rPrChange w:id="1119" w:author="Syed Asad Rahman" w:date="2015-11-06T06:47:00Z">
              <w:rPr>
                <w:rFonts w:ascii="Arial" w:hAnsi="Arial" w:cs="Arial"/>
                <w:i/>
                <w:iCs/>
                <w:lang w:val="en-US"/>
              </w:rPr>
            </w:rPrChange>
          </w:rPr>
          <w:t>Ph.D Thesis, University of Cologne, Cologne, Germany</w:t>
        </w:r>
        <w:r w:rsidRPr="00902B69">
          <w:rPr>
            <w:rFonts w:ascii="Arial" w:hAnsi="Arial" w:cs="Arial"/>
            <w:lang w:val="en-US"/>
            <w:rPrChange w:id="1120" w:author="Syed Asad Rahman" w:date="2015-11-06T06:47:00Z">
              <w:rPr>
                <w:rFonts w:ascii="Arial" w:hAnsi="Arial" w:cs="Arial"/>
                <w:lang w:val="en-US"/>
              </w:rPr>
            </w:rPrChange>
          </w:rPr>
          <w:t>.</w:t>
        </w:r>
      </w:ins>
    </w:p>
    <w:p w14:paraId="03E618E0"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121" w:author="Syed Asad Rahman" w:date="2015-11-06T06:45:00Z"/>
          <w:rFonts w:ascii="Arial" w:hAnsi="Arial" w:cs="Arial"/>
          <w:lang w:val="en-US"/>
          <w:rPrChange w:id="1122" w:author="Syed Asad Rahman" w:date="2015-11-06T06:47:00Z">
            <w:rPr>
              <w:ins w:id="1123" w:author="Syed Asad Rahman" w:date="2015-11-06T06:45:00Z"/>
              <w:rFonts w:ascii="Arial" w:hAnsi="Arial" w:cs="Arial"/>
              <w:lang w:val="en-US"/>
            </w:rPr>
          </w:rPrChange>
        </w:rPr>
        <w:pPrChange w:id="112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125" w:author="Syed Asad Rahman" w:date="2015-11-06T06:45:00Z">
        <w:r w:rsidRPr="00902B69">
          <w:rPr>
            <w:rFonts w:ascii="Arial" w:hAnsi="Arial" w:cs="Arial"/>
            <w:lang w:val="en-US"/>
            <w:rPrChange w:id="1126" w:author="Syed Asad Rahman" w:date="2015-11-06T06:47:00Z">
              <w:rPr>
                <w:rFonts w:ascii="Arial" w:hAnsi="Arial" w:cs="Arial"/>
                <w:lang w:val="en-US"/>
              </w:rPr>
            </w:rPrChange>
          </w:rPr>
          <w:t xml:space="preserve">Rahman,S.A. </w:t>
        </w:r>
        <w:r w:rsidRPr="00902B69">
          <w:rPr>
            <w:rFonts w:ascii="Arial" w:hAnsi="Arial" w:cs="Arial"/>
            <w:i/>
            <w:iCs/>
            <w:lang w:val="en-US"/>
            <w:rPrChange w:id="1127" w:author="Syed Asad Rahman" w:date="2015-11-06T06:47:00Z">
              <w:rPr>
                <w:rFonts w:ascii="Arial" w:hAnsi="Arial" w:cs="Arial"/>
                <w:i/>
                <w:iCs/>
                <w:lang w:val="en-US"/>
              </w:rPr>
            </w:rPrChange>
          </w:rPr>
          <w:t>et al.</w:t>
        </w:r>
        <w:r w:rsidRPr="00902B69">
          <w:rPr>
            <w:rFonts w:ascii="Arial" w:hAnsi="Arial" w:cs="Arial"/>
            <w:lang w:val="en-US"/>
            <w:rPrChange w:id="1128" w:author="Syed Asad Rahman" w:date="2015-11-06T06:47:00Z">
              <w:rPr>
                <w:rFonts w:ascii="Arial" w:hAnsi="Arial" w:cs="Arial"/>
                <w:lang w:val="en-US"/>
              </w:rPr>
            </w:rPrChange>
          </w:rPr>
          <w:t xml:space="preserve"> (2014) EC-BLAST: a tool to automatically search and compare enzyme reactions. </w:t>
        </w:r>
        <w:r w:rsidRPr="00902B69">
          <w:rPr>
            <w:rFonts w:ascii="Arial" w:hAnsi="Arial" w:cs="Arial"/>
            <w:i/>
            <w:iCs/>
            <w:lang w:val="en-US"/>
            <w:rPrChange w:id="1129" w:author="Syed Asad Rahman" w:date="2015-11-06T06:47:00Z">
              <w:rPr>
                <w:rFonts w:ascii="Arial" w:hAnsi="Arial" w:cs="Arial"/>
                <w:i/>
                <w:iCs/>
                <w:lang w:val="en-US"/>
              </w:rPr>
            </w:rPrChange>
          </w:rPr>
          <w:t>Nat Meth</w:t>
        </w:r>
        <w:r w:rsidRPr="00902B69">
          <w:rPr>
            <w:rFonts w:ascii="Arial" w:hAnsi="Arial" w:cs="Arial"/>
            <w:lang w:val="en-US"/>
            <w:rPrChange w:id="1130" w:author="Syed Asad Rahman" w:date="2015-11-06T06:47:00Z">
              <w:rPr>
                <w:rFonts w:ascii="Arial" w:hAnsi="Arial" w:cs="Arial"/>
                <w:lang w:val="en-US"/>
              </w:rPr>
            </w:rPrChange>
          </w:rPr>
          <w:t xml:space="preserve">, </w:t>
        </w:r>
        <w:r w:rsidRPr="00902B69">
          <w:rPr>
            <w:rFonts w:ascii="Arial" w:hAnsi="Arial" w:cs="Arial"/>
            <w:b/>
            <w:bCs/>
            <w:lang w:val="en-US"/>
            <w:rPrChange w:id="1131" w:author="Syed Asad Rahman" w:date="2015-11-06T06:47:00Z">
              <w:rPr>
                <w:rFonts w:ascii="Arial" w:hAnsi="Arial" w:cs="Arial"/>
                <w:b/>
                <w:bCs/>
                <w:lang w:val="en-US"/>
              </w:rPr>
            </w:rPrChange>
          </w:rPr>
          <w:t>11</w:t>
        </w:r>
        <w:r w:rsidRPr="00902B69">
          <w:rPr>
            <w:rFonts w:ascii="Arial" w:hAnsi="Arial" w:cs="Arial"/>
            <w:lang w:val="en-US"/>
            <w:rPrChange w:id="1132" w:author="Syed Asad Rahman" w:date="2015-11-06T06:47:00Z">
              <w:rPr>
                <w:rFonts w:ascii="Arial" w:hAnsi="Arial" w:cs="Arial"/>
                <w:lang w:val="en-US"/>
              </w:rPr>
            </w:rPrChange>
          </w:rPr>
          <w:t>, 171–174.</w:t>
        </w:r>
      </w:ins>
    </w:p>
    <w:p w14:paraId="2D54ECE4"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133" w:author="Syed Asad Rahman" w:date="2015-11-06T06:45:00Z"/>
          <w:rFonts w:ascii="Arial" w:hAnsi="Arial" w:cs="Arial"/>
          <w:lang w:val="en-US"/>
          <w:rPrChange w:id="1134" w:author="Syed Asad Rahman" w:date="2015-11-06T06:47:00Z">
            <w:rPr>
              <w:ins w:id="1135" w:author="Syed Asad Rahman" w:date="2015-11-06T06:45:00Z"/>
              <w:rFonts w:ascii="Arial" w:hAnsi="Arial" w:cs="Arial"/>
              <w:lang w:val="en-US"/>
            </w:rPr>
          </w:rPrChange>
        </w:rPr>
        <w:pPrChange w:id="113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137" w:author="Syed Asad Rahman" w:date="2015-11-06T06:45:00Z">
        <w:r w:rsidRPr="00902B69">
          <w:rPr>
            <w:rFonts w:ascii="Arial" w:hAnsi="Arial" w:cs="Arial"/>
            <w:lang w:val="en-US"/>
            <w:rPrChange w:id="1138" w:author="Syed Asad Rahman" w:date="2015-11-06T06:47:00Z">
              <w:rPr>
                <w:rFonts w:ascii="Arial" w:hAnsi="Arial" w:cs="Arial"/>
                <w:lang w:val="en-US"/>
              </w:rPr>
            </w:rPrChange>
          </w:rPr>
          <w:t xml:space="preserve">Rahman,S.A. </w:t>
        </w:r>
        <w:r w:rsidRPr="00902B69">
          <w:rPr>
            <w:rFonts w:ascii="Arial" w:hAnsi="Arial" w:cs="Arial"/>
            <w:i/>
            <w:iCs/>
            <w:lang w:val="en-US"/>
            <w:rPrChange w:id="1139" w:author="Syed Asad Rahman" w:date="2015-11-06T06:47:00Z">
              <w:rPr>
                <w:rFonts w:ascii="Arial" w:hAnsi="Arial" w:cs="Arial"/>
                <w:i/>
                <w:iCs/>
                <w:lang w:val="en-US"/>
              </w:rPr>
            </w:rPrChange>
          </w:rPr>
          <w:t>et al.</w:t>
        </w:r>
        <w:r w:rsidRPr="00902B69">
          <w:rPr>
            <w:rFonts w:ascii="Arial" w:hAnsi="Arial" w:cs="Arial"/>
            <w:lang w:val="en-US"/>
            <w:rPrChange w:id="1140" w:author="Syed Asad Rahman" w:date="2015-11-06T06:47:00Z">
              <w:rPr>
                <w:rFonts w:ascii="Arial" w:hAnsi="Arial" w:cs="Arial"/>
                <w:lang w:val="en-US"/>
              </w:rPr>
            </w:rPrChange>
          </w:rPr>
          <w:t xml:space="preserve"> (2005) Metabolic pathway analysis web service (Pathway Hunter Tool at CUBIC). </w:t>
        </w:r>
        <w:r w:rsidRPr="00902B69">
          <w:rPr>
            <w:rFonts w:ascii="Arial" w:hAnsi="Arial" w:cs="Arial"/>
            <w:i/>
            <w:iCs/>
            <w:lang w:val="en-US"/>
            <w:rPrChange w:id="1141" w:author="Syed Asad Rahman" w:date="2015-11-06T06:47:00Z">
              <w:rPr>
                <w:rFonts w:ascii="Arial" w:hAnsi="Arial" w:cs="Arial"/>
                <w:i/>
                <w:iCs/>
                <w:lang w:val="en-US"/>
              </w:rPr>
            </w:rPrChange>
          </w:rPr>
          <w:t>Bioinformatics</w:t>
        </w:r>
        <w:r w:rsidRPr="00902B69">
          <w:rPr>
            <w:rFonts w:ascii="Arial" w:hAnsi="Arial" w:cs="Arial"/>
            <w:lang w:val="en-US"/>
            <w:rPrChange w:id="1142" w:author="Syed Asad Rahman" w:date="2015-11-06T06:47:00Z">
              <w:rPr>
                <w:rFonts w:ascii="Arial" w:hAnsi="Arial" w:cs="Arial"/>
                <w:lang w:val="en-US"/>
              </w:rPr>
            </w:rPrChange>
          </w:rPr>
          <w:t xml:space="preserve">, </w:t>
        </w:r>
        <w:r w:rsidRPr="00902B69">
          <w:rPr>
            <w:rFonts w:ascii="Arial" w:hAnsi="Arial" w:cs="Arial"/>
            <w:b/>
            <w:bCs/>
            <w:lang w:val="en-US"/>
            <w:rPrChange w:id="1143" w:author="Syed Asad Rahman" w:date="2015-11-06T06:47:00Z">
              <w:rPr>
                <w:rFonts w:ascii="Arial" w:hAnsi="Arial" w:cs="Arial"/>
                <w:b/>
                <w:bCs/>
                <w:lang w:val="en-US"/>
              </w:rPr>
            </w:rPrChange>
          </w:rPr>
          <w:t>21</w:t>
        </w:r>
        <w:r w:rsidRPr="00902B69">
          <w:rPr>
            <w:rFonts w:ascii="Arial" w:hAnsi="Arial" w:cs="Arial"/>
            <w:lang w:val="en-US"/>
            <w:rPrChange w:id="1144" w:author="Syed Asad Rahman" w:date="2015-11-06T06:47:00Z">
              <w:rPr>
                <w:rFonts w:ascii="Arial" w:hAnsi="Arial" w:cs="Arial"/>
                <w:lang w:val="en-US"/>
              </w:rPr>
            </w:rPrChange>
          </w:rPr>
          <w:t>, 1189–1193.</w:t>
        </w:r>
      </w:ins>
    </w:p>
    <w:p w14:paraId="2E10C46A"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145" w:author="Syed Asad Rahman" w:date="2015-11-06T06:45:00Z"/>
          <w:rFonts w:ascii="Arial" w:hAnsi="Arial" w:cs="Arial"/>
          <w:lang w:val="en-US"/>
          <w:rPrChange w:id="1146" w:author="Syed Asad Rahman" w:date="2015-11-06T06:47:00Z">
            <w:rPr>
              <w:ins w:id="1147" w:author="Syed Asad Rahman" w:date="2015-11-06T06:45:00Z"/>
              <w:rFonts w:ascii="Arial" w:hAnsi="Arial" w:cs="Arial"/>
              <w:lang w:val="en-US"/>
            </w:rPr>
          </w:rPrChange>
        </w:rPr>
        <w:pPrChange w:id="1148"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149" w:author="Syed Asad Rahman" w:date="2015-11-06T06:45:00Z">
        <w:r w:rsidRPr="00902B69">
          <w:rPr>
            <w:rFonts w:ascii="Arial" w:hAnsi="Arial" w:cs="Arial"/>
            <w:lang w:val="en-US"/>
            <w:rPrChange w:id="1150" w:author="Syed Asad Rahman" w:date="2015-11-06T06:47:00Z">
              <w:rPr>
                <w:rFonts w:ascii="Arial" w:hAnsi="Arial" w:cs="Arial"/>
                <w:lang w:val="en-US"/>
              </w:rPr>
            </w:rPrChange>
          </w:rPr>
          <w:t xml:space="preserve">Rahman,S.A. </w:t>
        </w:r>
        <w:r w:rsidRPr="00902B69">
          <w:rPr>
            <w:rFonts w:ascii="Arial" w:hAnsi="Arial" w:cs="Arial"/>
            <w:i/>
            <w:iCs/>
            <w:lang w:val="en-US"/>
            <w:rPrChange w:id="1151" w:author="Syed Asad Rahman" w:date="2015-11-06T06:47:00Z">
              <w:rPr>
                <w:rFonts w:ascii="Arial" w:hAnsi="Arial" w:cs="Arial"/>
                <w:i/>
                <w:iCs/>
                <w:lang w:val="en-US"/>
              </w:rPr>
            </w:rPrChange>
          </w:rPr>
          <w:t>et al.</w:t>
        </w:r>
        <w:r w:rsidRPr="00902B69">
          <w:rPr>
            <w:rFonts w:ascii="Arial" w:hAnsi="Arial" w:cs="Arial"/>
            <w:lang w:val="en-US"/>
            <w:rPrChange w:id="1152" w:author="Syed Asad Rahman" w:date="2015-11-06T06:47:00Z">
              <w:rPr>
                <w:rFonts w:ascii="Arial" w:hAnsi="Arial" w:cs="Arial"/>
                <w:lang w:val="en-US"/>
              </w:rPr>
            </w:rPrChange>
          </w:rPr>
          <w:t xml:space="preserve"> (2009) Small Molecule Subgraph Detector (SMSD) toolkit. </w:t>
        </w:r>
        <w:r w:rsidRPr="00902B69">
          <w:rPr>
            <w:rFonts w:ascii="Arial" w:hAnsi="Arial" w:cs="Arial"/>
            <w:i/>
            <w:iCs/>
            <w:lang w:val="en-US"/>
            <w:rPrChange w:id="1153" w:author="Syed Asad Rahman" w:date="2015-11-06T06:47:00Z">
              <w:rPr>
                <w:rFonts w:ascii="Arial" w:hAnsi="Arial" w:cs="Arial"/>
                <w:i/>
                <w:iCs/>
                <w:lang w:val="en-US"/>
              </w:rPr>
            </w:rPrChange>
          </w:rPr>
          <w:t>J Cheminf</w:t>
        </w:r>
        <w:r w:rsidRPr="00902B69">
          <w:rPr>
            <w:rFonts w:ascii="Arial" w:hAnsi="Arial" w:cs="Arial"/>
            <w:lang w:val="en-US"/>
            <w:rPrChange w:id="1154" w:author="Syed Asad Rahman" w:date="2015-11-06T06:47:00Z">
              <w:rPr>
                <w:rFonts w:ascii="Arial" w:hAnsi="Arial" w:cs="Arial"/>
                <w:lang w:val="en-US"/>
              </w:rPr>
            </w:rPrChange>
          </w:rPr>
          <w:t xml:space="preserve">, </w:t>
        </w:r>
        <w:r w:rsidRPr="00902B69">
          <w:rPr>
            <w:rFonts w:ascii="Arial" w:hAnsi="Arial" w:cs="Arial"/>
            <w:b/>
            <w:bCs/>
            <w:lang w:val="en-US"/>
            <w:rPrChange w:id="1155" w:author="Syed Asad Rahman" w:date="2015-11-06T06:47:00Z">
              <w:rPr>
                <w:rFonts w:ascii="Arial" w:hAnsi="Arial" w:cs="Arial"/>
                <w:b/>
                <w:bCs/>
                <w:lang w:val="en-US"/>
              </w:rPr>
            </w:rPrChange>
          </w:rPr>
          <w:t>1</w:t>
        </w:r>
        <w:r w:rsidRPr="00902B69">
          <w:rPr>
            <w:rFonts w:ascii="Arial" w:hAnsi="Arial" w:cs="Arial"/>
            <w:lang w:val="en-US"/>
            <w:rPrChange w:id="1156" w:author="Syed Asad Rahman" w:date="2015-11-06T06:47:00Z">
              <w:rPr>
                <w:rFonts w:ascii="Arial" w:hAnsi="Arial" w:cs="Arial"/>
                <w:lang w:val="en-US"/>
              </w:rPr>
            </w:rPrChange>
          </w:rPr>
          <w:t>, 12–12.</w:t>
        </w:r>
      </w:ins>
    </w:p>
    <w:p w14:paraId="544BEB53"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157" w:author="Syed Asad Rahman" w:date="2015-11-06T06:45:00Z"/>
          <w:rFonts w:ascii="Arial" w:hAnsi="Arial" w:cs="Arial"/>
          <w:lang w:val="en-US"/>
          <w:rPrChange w:id="1158" w:author="Syed Asad Rahman" w:date="2015-11-06T06:47:00Z">
            <w:rPr>
              <w:ins w:id="1159" w:author="Syed Asad Rahman" w:date="2015-11-06T06:45:00Z"/>
              <w:rFonts w:ascii="Arial" w:hAnsi="Arial" w:cs="Arial"/>
              <w:lang w:val="en-US"/>
            </w:rPr>
          </w:rPrChange>
        </w:rPr>
        <w:pPrChange w:id="1160"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161" w:author="Syed Asad Rahman" w:date="2015-11-06T06:45:00Z">
        <w:r w:rsidRPr="00902B69">
          <w:rPr>
            <w:rFonts w:ascii="Arial" w:hAnsi="Arial" w:cs="Arial"/>
            <w:lang w:val="en-US"/>
            <w:rPrChange w:id="1162" w:author="Syed Asad Rahman" w:date="2015-11-06T06:47:00Z">
              <w:rPr>
                <w:rFonts w:ascii="Arial" w:hAnsi="Arial" w:cs="Arial"/>
                <w:lang w:val="en-US"/>
              </w:rPr>
            </w:rPrChange>
          </w:rPr>
          <w:t xml:space="preserve">Steinbeck,C. </w:t>
        </w:r>
        <w:r w:rsidRPr="00902B69">
          <w:rPr>
            <w:rFonts w:ascii="Arial" w:hAnsi="Arial" w:cs="Arial"/>
            <w:i/>
            <w:iCs/>
            <w:lang w:val="en-US"/>
            <w:rPrChange w:id="1163" w:author="Syed Asad Rahman" w:date="2015-11-06T06:47:00Z">
              <w:rPr>
                <w:rFonts w:ascii="Arial" w:hAnsi="Arial" w:cs="Arial"/>
                <w:i/>
                <w:iCs/>
                <w:lang w:val="en-US"/>
              </w:rPr>
            </w:rPrChange>
          </w:rPr>
          <w:t>et al.</w:t>
        </w:r>
        <w:r w:rsidRPr="00902B69">
          <w:rPr>
            <w:rFonts w:ascii="Arial" w:hAnsi="Arial" w:cs="Arial"/>
            <w:lang w:val="en-US"/>
            <w:rPrChange w:id="1164" w:author="Syed Asad Rahman" w:date="2015-11-06T06:47:00Z">
              <w:rPr>
                <w:rFonts w:ascii="Arial" w:hAnsi="Arial" w:cs="Arial"/>
                <w:lang w:val="en-US"/>
              </w:rPr>
            </w:rPrChange>
          </w:rPr>
          <w:t xml:space="preserve"> (2006) Recent developments of the chemistry development kit (CDK) - an open-source java library for chemo- and bioinformatics. </w:t>
        </w:r>
        <w:r w:rsidRPr="00902B69">
          <w:rPr>
            <w:rFonts w:ascii="Arial" w:hAnsi="Arial" w:cs="Arial"/>
            <w:i/>
            <w:iCs/>
            <w:lang w:val="en-US"/>
            <w:rPrChange w:id="1165" w:author="Syed Asad Rahman" w:date="2015-11-06T06:47:00Z">
              <w:rPr>
                <w:rFonts w:ascii="Arial" w:hAnsi="Arial" w:cs="Arial"/>
                <w:i/>
                <w:iCs/>
                <w:lang w:val="en-US"/>
              </w:rPr>
            </w:rPrChange>
          </w:rPr>
          <w:t>Current pharmaceutical design</w:t>
        </w:r>
        <w:r w:rsidRPr="00902B69">
          <w:rPr>
            <w:rFonts w:ascii="Arial" w:hAnsi="Arial" w:cs="Arial"/>
            <w:lang w:val="en-US"/>
            <w:rPrChange w:id="1166" w:author="Syed Asad Rahman" w:date="2015-11-06T06:47:00Z">
              <w:rPr>
                <w:rFonts w:ascii="Arial" w:hAnsi="Arial" w:cs="Arial"/>
                <w:lang w:val="en-US"/>
              </w:rPr>
            </w:rPrChange>
          </w:rPr>
          <w:t xml:space="preserve">, </w:t>
        </w:r>
        <w:r w:rsidRPr="00902B69">
          <w:rPr>
            <w:rFonts w:ascii="Arial" w:hAnsi="Arial" w:cs="Arial"/>
            <w:b/>
            <w:bCs/>
            <w:lang w:val="en-US"/>
            <w:rPrChange w:id="1167" w:author="Syed Asad Rahman" w:date="2015-11-06T06:47:00Z">
              <w:rPr>
                <w:rFonts w:ascii="Arial" w:hAnsi="Arial" w:cs="Arial"/>
                <w:b/>
                <w:bCs/>
                <w:lang w:val="en-US"/>
              </w:rPr>
            </w:rPrChange>
          </w:rPr>
          <w:t>12</w:t>
        </w:r>
        <w:r w:rsidRPr="00902B69">
          <w:rPr>
            <w:rFonts w:ascii="Arial" w:hAnsi="Arial" w:cs="Arial"/>
            <w:lang w:val="en-US"/>
            <w:rPrChange w:id="1168" w:author="Syed Asad Rahman" w:date="2015-11-06T06:47:00Z">
              <w:rPr>
                <w:rFonts w:ascii="Arial" w:hAnsi="Arial" w:cs="Arial"/>
                <w:lang w:val="en-US"/>
              </w:rPr>
            </w:rPrChange>
          </w:rPr>
          <w:t>, 2111–2120.</w:t>
        </w:r>
      </w:ins>
    </w:p>
    <w:p w14:paraId="7F8FC0AA" w14:textId="77777777" w:rsidR="00E51450" w:rsidRPr="00902B69" w:rsidRDefault="00E51450"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ins w:id="1169" w:author="Syed Asad Rahman" w:date="2015-11-06T06:45:00Z"/>
          <w:rFonts w:ascii="Arial" w:hAnsi="Arial" w:cs="Arial"/>
          <w:lang w:val="en-US"/>
          <w:rPrChange w:id="1170" w:author="Syed Asad Rahman" w:date="2015-11-06T06:47:00Z">
            <w:rPr>
              <w:ins w:id="1171" w:author="Syed Asad Rahman" w:date="2015-11-06T06:45:00Z"/>
              <w:rFonts w:ascii="Arial" w:hAnsi="Arial" w:cs="Arial"/>
              <w:lang w:val="en-US"/>
            </w:rPr>
          </w:rPrChange>
        </w:rPr>
        <w:pPrChange w:id="117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ins w:id="1173" w:author="Syed Asad Rahman" w:date="2015-11-06T06:45:00Z">
        <w:r w:rsidRPr="00902B69">
          <w:rPr>
            <w:rFonts w:ascii="Arial" w:hAnsi="Arial" w:cs="Arial"/>
            <w:lang w:val="en-US"/>
            <w:rPrChange w:id="1174" w:author="Syed Asad Rahman" w:date="2015-11-06T06:47:00Z">
              <w:rPr>
                <w:rFonts w:ascii="Arial" w:hAnsi="Arial" w:cs="Arial"/>
                <w:lang w:val="en-US"/>
              </w:rPr>
            </w:rPrChange>
          </w:rPr>
          <w:t xml:space="preserve">Warr,W.A. (2014) A Short Review of Chemical Reaction Database Systems, Computer-Aided Synthesis Design, Reaction Prediction and Synthetic Feasibility. </w:t>
        </w:r>
        <w:r w:rsidRPr="00902B69">
          <w:rPr>
            <w:rFonts w:ascii="Arial" w:hAnsi="Arial" w:cs="Arial"/>
            <w:i/>
            <w:iCs/>
            <w:lang w:val="en-US"/>
            <w:rPrChange w:id="1175" w:author="Syed Asad Rahman" w:date="2015-11-06T06:47:00Z">
              <w:rPr>
                <w:rFonts w:ascii="Arial" w:hAnsi="Arial" w:cs="Arial"/>
                <w:i/>
                <w:iCs/>
                <w:lang w:val="en-US"/>
              </w:rPr>
            </w:rPrChange>
          </w:rPr>
          <w:t>Mol. Inf.</w:t>
        </w:r>
        <w:r w:rsidRPr="00902B69">
          <w:rPr>
            <w:rFonts w:ascii="Arial" w:hAnsi="Arial" w:cs="Arial"/>
            <w:lang w:val="en-US"/>
            <w:rPrChange w:id="1176" w:author="Syed Asad Rahman" w:date="2015-11-06T06:47:00Z">
              <w:rPr>
                <w:rFonts w:ascii="Arial" w:hAnsi="Arial" w:cs="Arial"/>
                <w:lang w:val="en-US"/>
              </w:rPr>
            </w:rPrChange>
          </w:rPr>
          <w:t xml:space="preserve">, </w:t>
        </w:r>
        <w:r w:rsidRPr="00902B69">
          <w:rPr>
            <w:rFonts w:ascii="Arial" w:hAnsi="Arial" w:cs="Arial"/>
            <w:b/>
            <w:bCs/>
            <w:lang w:val="en-US"/>
            <w:rPrChange w:id="1177" w:author="Syed Asad Rahman" w:date="2015-11-06T06:47:00Z">
              <w:rPr>
                <w:rFonts w:ascii="Arial" w:hAnsi="Arial" w:cs="Arial"/>
                <w:b/>
                <w:bCs/>
                <w:lang w:val="en-US"/>
              </w:rPr>
            </w:rPrChange>
          </w:rPr>
          <w:t>33</w:t>
        </w:r>
        <w:r w:rsidRPr="00902B69">
          <w:rPr>
            <w:rFonts w:ascii="Arial" w:hAnsi="Arial" w:cs="Arial"/>
            <w:lang w:val="en-US"/>
            <w:rPrChange w:id="1178" w:author="Syed Asad Rahman" w:date="2015-11-06T06:47:00Z">
              <w:rPr>
                <w:rFonts w:ascii="Arial" w:hAnsi="Arial" w:cs="Arial"/>
                <w:lang w:val="en-US"/>
              </w:rPr>
            </w:rPrChange>
          </w:rPr>
          <w:t>, 469–476.</w:t>
        </w:r>
      </w:ins>
    </w:p>
    <w:p w14:paraId="5AAECA48" w14:textId="5EBD9752"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179" w:author="Syed Asad Rahman" w:date="2015-11-05T11:59:00Z"/>
          <w:rFonts w:ascii="Arial" w:hAnsi="Arial" w:cs="Arial"/>
          <w:lang w:val="en-US"/>
          <w:rPrChange w:id="1180" w:author="Syed Asad Rahman" w:date="2015-11-06T06:47:00Z">
            <w:rPr>
              <w:del w:id="1181" w:author="Syed Asad Rahman" w:date="2015-11-05T11:59:00Z"/>
              <w:rFonts w:ascii="Arial" w:hAnsi="Arial" w:cs="Arial"/>
              <w:lang w:val="en-US"/>
            </w:rPr>
          </w:rPrChange>
        </w:rPr>
        <w:pPrChange w:id="118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183" w:author="Syed Asad Rahman" w:date="2015-11-05T11:59:00Z">
        <w:r w:rsidRPr="00902B69" w:rsidDel="00987A87">
          <w:rPr>
            <w:rFonts w:ascii="Arial" w:hAnsi="Arial" w:cs="Arial"/>
            <w:lang w:val="en-US"/>
            <w:rPrChange w:id="1184" w:author="Syed Asad Rahman" w:date="2015-11-06T06:47:00Z">
              <w:rPr>
                <w:rFonts w:ascii="Arial" w:hAnsi="Arial" w:cs="Arial"/>
                <w:lang w:val="en-US"/>
              </w:rPr>
            </w:rPrChange>
          </w:rPr>
          <w:delText xml:space="preserve">Akiva,E. </w:delText>
        </w:r>
        <w:r w:rsidRPr="00902B69" w:rsidDel="00987A87">
          <w:rPr>
            <w:rFonts w:ascii="Arial" w:hAnsi="Arial" w:cs="Arial"/>
            <w:i/>
            <w:iCs/>
            <w:lang w:val="en-US"/>
            <w:rPrChange w:id="1185" w:author="Syed Asad Rahman" w:date="2015-11-06T06:47:00Z">
              <w:rPr>
                <w:rFonts w:ascii="Arial" w:hAnsi="Arial" w:cs="Arial"/>
                <w:i/>
                <w:iCs/>
                <w:lang w:val="en-US"/>
              </w:rPr>
            </w:rPrChange>
          </w:rPr>
          <w:delText>et al.</w:delText>
        </w:r>
        <w:r w:rsidRPr="00902B69" w:rsidDel="00987A87">
          <w:rPr>
            <w:rFonts w:ascii="Arial" w:hAnsi="Arial" w:cs="Arial"/>
            <w:lang w:val="en-US"/>
            <w:rPrChange w:id="1186" w:author="Syed Asad Rahman" w:date="2015-11-06T06:47:00Z">
              <w:rPr>
                <w:rFonts w:ascii="Arial" w:hAnsi="Arial" w:cs="Arial"/>
                <w:lang w:val="en-US"/>
              </w:rPr>
            </w:rPrChange>
          </w:rPr>
          <w:delText xml:space="preserve"> (2014) The Structure-Function Linkage Database. </w:delText>
        </w:r>
        <w:r w:rsidRPr="00902B69" w:rsidDel="00987A87">
          <w:rPr>
            <w:rFonts w:ascii="Arial" w:hAnsi="Arial" w:cs="Arial"/>
            <w:i/>
            <w:iCs/>
            <w:lang w:val="en-US"/>
            <w:rPrChange w:id="1187" w:author="Syed Asad Rahman" w:date="2015-11-06T06:47:00Z">
              <w:rPr>
                <w:rFonts w:ascii="Arial" w:hAnsi="Arial" w:cs="Arial"/>
                <w:i/>
                <w:iCs/>
                <w:lang w:val="en-US"/>
              </w:rPr>
            </w:rPrChange>
          </w:rPr>
          <w:delText>Nucleic Acids Res.</w:delText>
        </w:r>
        <w:r w:rsidRPr="00902B69" w:rsidDel="00987A87">
          <w:rPr>
            <w:rFonts w:ascii="Arial" w:hAnsi="Arial" w:cs="Arial"/>
            <w:lang w:val="en-US"/>
            <w:rPrChange w:id="1188"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189" w:author="Syed Asad Rahman" w:date="2015-11-06T06:47:00Z">
              <w:rPr>
                <w:rFonts w:ascii="Arial" w:hAnsi="Arial" w:cs="Arial"/>
                <w:b/>
                <w:bCs/>
                <w:lang w:val="en-US"/>
              </w:rPr>
            </w:rPrChange>
          </w:rPr>
          <w:delText>42</w:delText>
        </w:r>
        <w:r w:rsidRPr="00902B69" w:rsidDel="00987A87">
          <w:rPr>
            <w:rFonts w:ascii="Arial" w:hAnsi="Arial" w:cs="Arial"/>
            <w:lang w:val="en-US"/>
            <w:rPrChange w:id="1190" w:author="Syed Asad Rahman" w:date="2015-11-06T06:47:00Z">
              <w:rPr>
                <w:rFonts w:ascii="Arial" w:hAnsi="Arial" w:cs="Arial"/>
                <w:lang w:val="en-US"/>
              </w:rPr>
            </w:rPrChange>
          </w:rPr>
          <w:delText>, D521–30.</w:delText>
        </w:r>
      </w:del>
    </w:p>
    <w:p w14:paraId="7E9305B1" w14:textId="064F4ED2"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191" w:author="Syed Asad Rahman" w:date="2015-11-05T11:59:00Z"/>
          <w:rFonts w:ascii="Arial" w:hAnsi="Arial" w:cs="Arial"/>
          <w:lang w:val="en-US"/>
          <w:rPrChange w:id="1192" w:author="Syed Asad Rahman" w:date="2015-11-06T06:47:00Z">
            <w:rPr>
              <w:del w:id="1193" w:author="Syed Asad Rahman" w:date="2015-11-05T11:59:00Z"/>
              <w:rFonts w:ascii="Arial" w:hAnsi="Arial" w:cs="Arial"/>
              <w:lang w:val="en-US"/>
            </w:rPr>
          </w:rPrChange>
        </w:rPr>
        <w:pPrChange w:id="119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195" w:author="Syed Asad Rahman" w:date="2015-11-05T11:59:00Z">
        <w:r w:rsidRPr="00902B69" w:rsidDel="00987A87">
          <w:rPr>
            <w:rFonts w:ascii="Arial" w:hAnsi="Arial" w:cs="Arial"/>
            <w:lang w:val="en-US"/>
            <w:rPrChange w:id="1196" w:author="Syed Asad Rahman" w:date="2015-11-06T06:47:00Z">
              <w:rPr>
                <w:rFonts w:ascii="Arial" w:hAnsi="Arial" w:cs="Arial"/>
                <w:lang w:val="en-US"/>
              </w:rPr>
            </w:rPrChange>
          </w:rPr>
          <w:delText xml:space="preserve">Alcántara,R. </w:delText>
        </w:r>
        <w:r w:rsidRPr="00902B69" w:rsidDel="00987A87">
          <w:rPr>
            <w:rFonts w:ascii="Arial" w:hAnsi="Arial" w:cs="Arial"/>
            <w:i/>
            <w:iCs/>
            <w:lang w:val="en-US"/>
            <w:rPrChange w:id="1197" w:author="Syed Asad Rahman" w:date="2015-11-06T06:47:00Z">
              <w:rPr>
                <w:rFonts w:ascii="Arial" w:hAnsi="Arial" w:cs="Arial"/>
                <w:i/>
                <w:iCs/>
                <w:lang w:val="en-US"/>
              </w:rPr>
            </w:rPrChange>
          </w:rPr>
          <w:delText>et al.</w:delText>
        </w:r>
        <w:r w:rsidRPr="00902B69" w:rsidDel="00987A87">
          <w:rPr>
            <w:rFonts w:ascii="Arial" w:hAnsi="Arial" w:cs="Arial"/>
            <w:lang w:val="en-US"/>
            <w:rPrChange w:id="1198" w:author="Syed Asad Rahman" w:date="2015-11-06T06:47:00Z">
              <w:rPr>
                <w:rFonts w:ascii="Arial" w:hAnsi="Arial" w:cs="Arial"/>
                <w:lang w:val="en-US"/>
              </w:rPr>
            </w:rPrChange>
          </w:rPr>
          <w:delText xml:space="preserve"> (2012) Rhea—a manually curated resource of biochemical reactions. </w:delText>
        </w:r>
        <w:r w:rsidRPr="00902B69" w:rsidDel="00987A87">
          <w:rPr>
            <w:rFonts w:ascii="Arial" w:hAnsi="Arial" w:cs="Arial"/>
            <w:i/>
            <w:iCs/>
            <w:lang w:val="en-US"/>
            <w:rPrChange w:id="1199" w:author="Syed Asad Rahman" w:date="2015-11-06T06:47:00Z">
              <w:rPr>
                <w:rFonts w:ascii="Arial" w:hAnsi="Arial" w:cs="Arial"/>
                <w:i/>
                <w:iCs/>
                <w:lang w:val="en-US"/>
              </w:rPr>
            </w:rPrChange>
          </w:rPr>
          <w:delText>Nucleic Acids Res.</w:delText>
        </w:r>
        <w:r w:rsidRPr="00902B69" w:rsidDel="00987A87">
          <w:rPr>
            <w:rFonts w:ascii="Arial" w:hAnsi="Arial" w:cs="Arial"/>
            <w:lang w:val="en-US"/>
            <w:rPrChange w:id="1200"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201" w:author="Syed Asad Rahman" w:date="2015-11-06T06:47:00Z">
              <w:rPr>
                <w:rFonts w:ascii="Arial" w:hAnsi="Arial" w:cs="Arial"/>
                <w:b/>
                <w:bCs/>
                <w:lang w:val="en-US"/>
              </w:rPr>
            </w:rPrChange>
          </w:rPr>
          <w:delText>40</w:delText>
        </w:r>
        <w:r w:rsidRPr="00902B69" w:rsidDel="00987A87">
          <w:rPr>
            <w:rFonts w:ascii="Arial" w:hAnsi="Arial" w:cs="Arial"/>
            <w:lang w:val="en-US"/>
            <w:rPrChange w:id="1202" w:author="Syed Asad Rahman" w:date="2015-11-06T06:47:00Z">
              <w:rPr>
                <w:rFonts w:ascii="Arial" w:hAnsi="Arial" w:cs="Arial"/>
                <w:lang w:val="en-US"/>
              </w:rPr>
            </w:rPrChange>
          </w:rPr>
          <w:delText>, D754–D760.</w:delText>
        </w:r>
      </w:del>
    </w:p>
    <w:p w14:paraId="694E59D3" w14:textId="3D98851C"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03" w:author="Syed Asad Rahman" w:date="2015-11-05T11:59:00Z"/>
          <w:rFonts w:ascii="Arial" w:hAnsi="Arial" w:cs="Arial"/>
          <w:lang w:val="en-US"/>
          <w:rPrChange w:id="1204" w:author="Syed Asad Rahman" w:date="2015-11-06T06:47:00Z">
            <w:rPr>
              <w:del w:id="1205" w:author="Syed Asad Rahman" w:date="2015-11-05T11:59:00Z"/>
              <w:rFonts w:ascii="Arial" w:hAnsi="Arial" w:cs="Arial"/>
              <w:lang w:val="en-US"/>
            </w:rPr>
          </w:rPrChange>
        </w:rPr>
        <w:pPrChange w:id="120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07" w:author="Syed Asad Rahman" w:date="2015-11-05T11:59:00Z">
        <w:r w:rsidRPr="00902B69" w:rsidDel="00987A87">
          <w:rPr>
            <w:rFonts w:ascii="Arial" w:hAnsi="Arial" w:cs="Arial"/>
            <w:lang w:val="en-US"/>
            <w:rPrChange w:id="1208" w:author="Syed Asad Rahman" w:date="2015-11-06T06:47:00Z">
              <w:rPr>
                <w:rFonts w:ascii="Arial" w:hAnsi="Arial" w:cs="Arial"/>
                <w:lang w:val="en-US"/>
              </w:rPr>
            </w:rPrChange>
          </w:rPr>
          <w:delText>Brown,S. and Babbitt,P. (2002) Using the Structure-Function Linkage Database to Characterize Functional Domains in Enzymes John Wiley &amp; Sons, Inc., Hoboken, NJ, USA.</w:delText>
        </w:r>
      </w:del>
    </w:p>
    <w:p w14:paraId="7DD8DDAC" w14:textId="1FA0A860"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09" w:author="Syed Asad Rahman" w:date="2015-11-05T11:59:00Z"/>
          <w:rFonts w:ascii="Arial" w:hAnsi="Arial" w:cs="Arial"/>
          <w:lang w:val="en-US"/>
          <w:rPrChange w:id="1210" w:author="Syed Asad Rahman" w:date="2015-11-06T06:47:00Z">
            <w:rPr>
              <w:del w:id="1211" w:author="Syed Asad Rahman" w:date="2015-11-05T11:59:00Z"/>
              <w:rFonts w:ascii="Arial" w:hAnsi="Arial" w:cs="Arial"/>
              <w:lang w:val="en-US"/>
            </w:rPr>
          </w:rPrChange>
        </w:rPr>
        <w:pPrChange w:id="121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13" w:author="Syed Asad Rahman" w:date="2015-11-05T11:59:00Z">
        <w:r w:rsidRPr="00902B69" w:rsidDel="00987A87">
          <w:rPr>
            <w:rFonts w:ascii="Arial" w:hAnsi="Arial" w:cs="Arial"/>
            <w:lang w:val="en-US"/>
            <w:rPrChange w:id="1214" w:author="Syed Asad Rahman" w:date="2015-11-06T06:47:00Z">
              <w:rPr>
                <w:rFonts w:ascii="Arial" w:hAnsi="Arial" w:cs="Arial"/>
                <w:lang w:val="en-US"/>
              </w:rPr>
            </w:rPrChange>
          </w:rPr>
          <w:delText xml:space="preserve">Chang,A. </w:delText>
        </w:r>
        <w:r w:rsidRPr="00902B69" w:rsidDel="00987A87">
          <w:rPr>
            <w:rFonts w:ascii="Arial" w:hAnsi="Arial" w:cs="Arial"/>
            <w:i/>
            <w:iCs/>
            <w:lang w:val="en-US"/>
            <w:rPrChange w:id="1215" w:author="Syed Asad Rahman" w:date="2015-11-06T06:47:00Z">
              <w:rPr>
                <w:rFonts w:ascii="Arial" w:hAnsi="Arial" w:cs="Arial"/>
                <w:i/>
                <w:iCs/>
                <w:lang w:val="en-US"/>
              </w:rPr>
            </w:rPrChange>
          </w:rPr>
          <w:delText>et al.</w:delText>
        </w:r>
        <w:r w:rsidRPr="00902B69" w:rsidDel="00987A87">
          <w:rPr>
            <w:rFonts w:ascii="Arial" w:hAnsi="Arial" w:cs="Arial"/>
            <w:lang w:val="en-US"/>
            <w:rPrChange w:id="1216" w:author="Syed Asad Rahman" w:date="2015-11-06T06:47:00Z">
              <w:rPr>
                <w:rFonts w:ascii="Arial" w:hAnsi="Arial" w:cs="Arial"/>
                <w:lang w:val="en-US"/>
              </w:rPr>
            </w:rPrChange>
          </w:rPr>
          <w:delText xml:space="preserve"> (2015) BRENDA in 2015: exciting developments in its 25th year of existence. </w:delText>
        </w:r>
        <w:r w:rsidRPr="00902B69" w:rsidDel="00987A87">
          <w:rPr>
            <w:rFonts w:ascii="Arial" w:hAnsi="Arial" w:cs="Arial"/>
            <w:i/>
            <w:iCs/>
            <w:lang w:val="en-US"/>
            <w:rPrChange w:id="1217" w:author="Syed Asad Rahman" w:date="2015-11-06T06:47:00Z">
              <w:rPr>
                <w:rFonts w:ascii="Arial" w:hAnsi="Arial" w:cs="Arial"/>
                <w:i/>
                <w:iCs/>
                <w:lang w:val="en-US"/>
              </w:rPr>
            </w:rPrChange>
          </w:rPr>
          <w:delText>Nucleic Acids Res.</w:delText>
        </w:r>
        <w:r w:rsidRPr="00902B69" w:rsidDel="00987A87">
          <w:rPr>
            <w:rFonts w:ascii="Arial" w:hAnsi="Arial" w:cs="Arial"/>
            <w:lang w:val="en-US"/>
            <w:rPrChange w:id="1218"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219" w:author="Syed Asad Rahman" w:date="2015-11-06T06:47:00Z">
              <w:rPr>
                <w:rFonts w:ascii="Arial" w:hAnsi="Arial" w:cs="Arial"/>
                <w:b/>
                <w:bCs/>
                <w:lang w:val="en-US"/>
              </w:rPr>
            </w:rPrChange>
          </w:rPr>
          <w:delText>43</w:delText>
        </w:r>
        <w:r w:rsidRPr="00902B69" w:rsidDel="00987A87">
          <w:rPr>
            <w:rFonts w:ascii="Arial" w:hAnsi="Arial" w:cs="Arial"/>
            <w:lang w:val="en-US"/>
            <w:rPrChange w:id="1220" w:author="Syed Asad Rahman" w:date="2015-11-06T06:47:00Z">
              <w:rPr>
                <w:rFonts w:ascii="Arial" w:hAnsi="Arial" w:cs="Arial"/>
                <w:lang w:val="en-US"/>
              </w:rPr>
            </w:rPrChange>
          </w:rPr>
          <w:delText>, D439–D446.</w:delText>
        </w:r>
      </w:del>
    </w:p>
    <w:p w14:paraId="03BD1084" w14:textId="3BE12451"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21" w:author="Syed Asad Rahman" w:date="2015-11-05T11:59:00Z"/>
          <w:rFonts w:ascii="Arial" w:hAnsi="Arial" w:cs="Arial"/>
          <w:lang w:val="en-US"/>
          <w:rPrChange w:id="1222" w:author="Syed Asad Rahman" w:date="2015-11-06T06:47:00Z">
            <w:rPr>
              <w:del w:id="1223" w:author="Syed Asad Rahman" w:date="2015-11-05T11:59:00Z"/>
              <w:rFonts w:ascii="Arial" w:hAnsi="Arial" w:cs="Arial"/>
              <w:lang w:val="en-US"/>
            </w:rPr>
          </w:rPrChange>
        </w:rPr>
        <w:pPrChange w:id="122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25" w:author="Syed Asad Rahman" w:date="2015-11-05T11:59:00Z">
        <w:r w:rsidRPr="00902B69" w:rsidDel="00987A87">
          <w:rPr>
            <w:rFonts w:ascii="Arial" w:hAnsi="Arial" w:cs="Arial"/>
            <w:lang w:val="en-US"/>
            <w:rPrChange w:id="1226" w:author="Syed Asad Rahman" w:date="2015-11-06T06:47:00Z">
              <w:rPr>
                <w:rFonts w:ascii="Arial" w:hAnsi="Arial" w:cs="Arial"/>
                <w:lang w:val="en-US"/>
              </w:rPr>
            </w:rPrChange>
          </w:rPr>
          <w:delText xml:space="preserve">Chiang,R.A. </w:delText>
        </w:r>
        <w:r w:rsidRPr="00902B69" w:rsidDel="00987A87">
          <w:rPr>
            <w:rFonts w:ascii="Arial" w:hAnsi="Arial" w:cs="Arial"/>
            <w:i/>
            <w:iCs/>
            <w:lang w:val="en-US"/>
            <w:rPrChange w:id="1227" w:author="Syed Asad Rahman" w:date="2015-11-06T06:47:00Z">
              <w:rPr>
                <w:rFonts w:ascii="Arial" w:hAnsi="Arial" w:cs="Arial"/>
                <w:i/>
                <w:iCs/>
                <w:lang w:val="en-US"/>
              </w:rPr>
            </w:rPrChange>
          </w:rPr>
          <w:delText>et al.</w:delText>
        </w:r>
        <w:r w:rsidRPr="00902B69" w:rsidDel="00987A87">
          <w:rPr>
            <w:rFonts w:ascii="Arial" w:hAnsi="Arial" w:cs="Arial"/>
            <w:lang w:val="en-US"/>
            <w:rPrChange w:id="1228" w:author="Syed Asad Rahman" w:date="2015-11-06T06:47:00Z">
              <w:rPr>
                <w:rFonts w:ascii="Arial" w:hAnsi="Arial" w:cs="Arial"/>
                <w:lang w:val="en-US"/>
              </w:rPr>
            </w:rPrChange>
          </w:rPr>
          <w:delText xml:space="preserve"> (2008) Evolutionarily Conserved Substrate Substructures for Automated Annotation of Enzyme Superfamilies. </w:delText>
        </w:r>
        <w:r w:rsidRPr="00902B69" w:rsidDel="00987A87">
          <w:rPr>
            <w:rFonts w:ascii="Arial" w:hAnsi="Arial" w:cs="Arial"/>
            <w:i/>
            <w:iCs/>
            <w:lang w:val="en-US"/>
            <w:rPrChange w:id="1229" w:author="Syed Asad Rahman" w:date="2015-11-06T06:47:00Z">
              <w:rPr>
                <w:rFonts w:ascii="Arial" w:hAnsi="Arial" w:cs="Arial"/>
                <w:i/>
                <w:iCs/>
                <w:lang w:val="en-US"/>
              </w:rPr>
            </w:rPrChange>
          </w:rPr>
          <w:delText>PLoS Comput Biol</w:delText>
        </w:r>
        <w:r w:rsidRPr="00902B69" w:rsidDel="00987A87">
          <w:rPr>
            <w:rFonts w:ascii="Arial" w:hAnsi="Arial" w:cs="Arial"/>
            <w:lang w:val="en-US"/>
            <w:rPrChange w:id="1230"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231" w:author="Syed Asad Rahman" w:date="2015-11-06T06:47:00Z">
              <w:rPr>
                <w:rFonts w:ascii="Arial" w:hAnsi="Arial" w:cs="Arial"/>
                <w:b/>
                <w:bCs/>
                <w:lang w:val="en-US"/>
              </w:rPr>
            </w:rPrChange>
          </w:rPr>
          <w:delText>4</w:delText>
        </w:r>
        <w:r w:rsidRPr="00902B69" w:rsidDel="00987A87">
          <w:rPr>
            <w:rFonts w:ascii="Arial" w:hAnsi="Arial" w:cs="Arial"/>
            <w:lang w:val="en-US"/>
            <w:rPrChange w:id="1232" w:author="Syed Asad Rahman" w:date="2015-11-06T06:47:00Z">
              <w:rPr>
                <w:rFonts w:ascii="Arial" w:hAnsi="Arial" w:cs="Arial"/>
                <w:lang w:val="en-US"/>
              </w:rPr>
            </w:rPrChange>
          </w:rPr>
          <w:delText>, e1000142.</w:delText>
        </w:r>
      </w:del>
    </w:p>
    <w:p w14:paraId="072F4357" w14:textId="409C292B"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33" w:author="Syed Asad Rahman" w:date="2015-11-05T11:59:00Z"/>
          <w:rFonts w:ascii="Arial" w:hAnsi="Arial" w:cs="Arial"/>
          <w:lang w:val="en-US"/>
          <w:rPrChange w:id="1234" w:author="Syed Asad Rahman" w:date="2015-11-06T06:47:00Z">
            <w:rPr>
              <w:del w:id="1235" w:author="Syed Asad Rahman" w:date="2015-11-05T11:59:00Z"/>
              <w:rFonts w:ascii="Arial" w:hAnsi="Arial" w:cs="Arial"/>
              <w:lang w:val="en-US"/>
            </w:rPr>
          </w:rPrChange>
        </w:rPr>
        <w:pPrChange w:id="123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37" w:author="Syed Asad Rahman" w:date="2015-11-05T11:59:00Z">
        <w:r w:rsidRPr="00902B69" w:rsidDel="00987A87">
          <w:rPr>
            <w:rFonts w:ascii="Arial" w:hAnsi="Arial" w:cs="Arial"/>
            <w:lang w:val="en-US"/>
            <w:rPrChange w:id="1238" w:author="Syed Asad Rahman" w:date="2015-11-06T06:47:00Z">
              <w:rPr>
                <w:rFonts w:ascii="Arial" w:hAnsi="Arial" w:cs="Arial"/>
                <w:lang w:val="en-US"/>
              </w:rPr>
            </w:rPrChange>
          </w:rPr>
          <w:delText>Faulon,J.-L. and Bender,A. (2010) Handbook of Chemoinformatics Algorithms 1st ed. Bender,A. and Faulon,J.-L. (eds) Chapman and Hall/CRC.</w:delText>
        </w:r>
      </w:del>
    </w:p>
    <w:p w14:paraId="3B371A9A" w14:textId="3B5DEA45"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39" w:author="Syed Asad Rahman" w:date="2015-11-05T11:59:00Z"/>
          <w:rFonts w:ascii="Arial" w:hAnsi="Arial" w:cs="Arial"/>
          <w:lang w:val="en-US"/>
          <w:rPrChange w:id="1240" w:author="Syed Asad Rahman" w:date="2015-11-06T06:47:00Z">
            <w:rPr>
              <w:del w:id="1241" w:author="Syed Asad Rahman" w:date="2015-11-05T11:59:00Z"/>
              <w:rFonts w:ascii="Arial" w:hAnsi="Arial" w:cs="Arial"/>
              <w:lang w:val="en-US"/>
            </w:rPr>
          </w:rPrChange>
        </w:rPr>
        <w:pPrChange w:id="124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43" w:author="Syed Asad Rahman" w:date="2015-11-05T11:59:00Z">
        <w:r w:rsidRPr="00902B69" w:rsidDel="00987A87">
          <w:rPr>
            <w:rFonts w:ascii="Arial" w:hAnsi="Arial" w:cs="Arial"/>
            <w:lang w:val="en-US"/>
            <w:rPrChange w:id="1244" w:author="Syed Asad Rahman" w:date="2015-11-06T06:47:00Z">
              <w:rPr>
                <w:rFonts w:ascii="Arial" w:hAnsi="Arial" w:cs="Arial"/>
                <w:lang w:val="en-US"/>
              </w:rPr>
            </w:rPrChange>
          </w:rPr>
          <w:delText xml:space="preserve">Furnham,N. </w:delText>
        </w:r>
        <w:r w:rsidRPr="00902B69" w:rsidDel="00987A87">
          <w:rPr>
            <w:rFonts w:ascii="Arial" w:hAnsi="Arial" w:cs="Arial"/>
            <w:i/>
            <w:iCs/>
            <w:lang w:val="en-US"/>
            <w:rPrChange w:id="1245" w:author="Syed Asad Rahman" w:date="2015-11-06T06:47:00Z">
              <w:rPr>
                <w:rFonts w:ascii="Arial" w:hAnsi="Arial" w:cs="Arial"/>
                <w:i/>
                <w:iCs/>
                <w:lang w:val="en-US"/>
              </w:rPr>
            </w:rPrChange>
          </w:rPr>
          <w:delText>et al.</w:delText>
        </w:r>
        <w:r w:rsidRPr="00902B69" w:rsidDel="00987A87">
          <w:rPr>
            <w:rFonts w:ascii="Arial" w:hAnsi="Arial" w:cs="Arial"/>
            <w:lang w:val="en-US"/>
            <w:rPrChange w:id="1246" w:author="Syed Asad Rahman" w:date="2015-11-06T06:47:00Z">
              <w:rPr>
                <w:rFonts w:ascii="Arial" w:hAnsi="Arial" w:cs="Arial"/>
                <w:lang w:val="en-US"/>
              </w:rPr>
            </w:rPrChange>
          </w:rPr>
          <w:delText xml:space="preserve"> (2011) FunTree: a resource for exploring the functional evolution of structurally defined enzyme superfamilies. </w:delText>
        </w:r>
        <w:r w:rsidRPr="00902B69" w:rsidDel="00987A87">
          <w:rPr>
            <w:rFonts w:ascii="Arial" w:hAnsi="Arial" w:cs="Arial"/>
            <w:i/>
            <w:iCs/>
            <w:lang w:val="en-US"/>
            <w:rPrChange w:id="1247" w:author="Syed Asad Rahman" w:date="2015-11-06T06:47:00Z">
              <w:rPr>
                <w:rFonts w:ascii="Arial" w:hAnsi="Arial" w:cs="Arial"/>
                <w:i/>
                <w:iCs/>
                <w:lang w:val="en-US"/>
              </w:rPr>
            </w:rPrChange>
          </w:rPr>
          <w:delText>Nucleic Acids Res.</w:delText>
        </w:r>
        <w:r w:rsidRPr="00902B69" w:rsidDel="00987A87">
          <w:rPr>
            <w:rFonts w:ascii="Arial" w:hAnsi="Arial" w:cs="Arial"/>
            <w:lang w:val="en-US"/>
            <w:rPrChange w:id="1248"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249" w:author="Syed Asad Rahman" w:date="2015-11-06T06:47:00Z">
              <w:rPr>
                <w:rFonts w:ascii="Arial" w:hAnsi="Arial" w:cs="Arial"/>
                <w:b/>
                <w:bCs/>
                <w:lang w:val="en-US"/>
              </w:rPr>
            </w:rPrChange>
          </w:rPr>
          <w:delText>40</w:delText>
        </w:r>
        <w:r w:rsidRPr="00902B69" w:rsidDel="00987A87">
          <w:rPr>
            <w:rFonts w:ascii="Arial" w:hAnsi="Arial" w:cs="Arial"/>
            <w:lang w:val="en-US"/>
            <w:rPrChange w:id="1250" w:author="Syed Asad Rahman" w:date="2015-11-06T06:47:00Z">
              <w:rPr>
                <w:rFonts w:ascii="Arial" w:hAnsi="Arial" w:cs="Arial"/>
                <w:lang w:val="en-US"/>
              </w:rPr>
            </w:rPrChange>
          </w:rPr>
          <w:delText>, D776–D782.</w:delText>
        </w:r>
      </w:del>
    </w:p>
    <w:p w14:paraId="4C04500D" w14:textId="372A5CE4"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51" w:author="Syed Asad Rahman" w:date="2015-11-05T11:59:00Z"/>
          <w:rFonts w:ascii="Arial" w:hAnsi="Arial" w:cs="Arial"/>
          <w:lang w:val="en-US"/>
          <w:rPrChange w:id="1252" w:author="Syed Asad Rahman" w:date="2015-11-06T06:47:00Z">
            <w:rPr>
              <w:del w:id="1253" w:author="Syed Asad Rahman" w:date="2015-11-05T11:59:00Z"/>
              <w:rFonts w:ascii="Arial" w:hAnsi="Arial" w:cs="Arial"/>
              <w:lang w:val="en-US"/>
            </w:rPr>
          </w:rPrChange>
        </w:rPr>
        <w:pPrChange w:id="125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55" w:author="Syed Asad Rahman" w:date="2015-11-05T11:59:00Z">
        <w:r w:rsidRPr="00902B69" w:rsidDel="00987A87">
          <w:rPr>
            <w:rFonts w:ascii="Arial" w:hAnsi="Arial" w:cs="Arial"/>
            <w:lang w:val="en-US"/>
            <w:rPrChange w:id="1256" w:author="Syed Asad Rahman" w:date="2015-11-06T06:47:00Z">
              <w:rPr>
                <w:rFonts w:ascii="Arial" w:hAnsi="Arial" w:cs="Arial"/>
                <w:lang w:val="en-US"/>
              </w:rPr>
            </w:rPrChange>
          </w:rPr>
          <w:delText xml:space="preserve">Furnham,N. </w:delText>
        </w:r>
        <w:r w:rsidRPr="00902B69" w:rsidDel="00987A87">
          <w:rPr>
            <w:rFonts w:ascii="Arial" w:hAnsi="Arial" w:cs="Arial"/>
            <w:i/>
            <w:iCs/>
            <w:lang w:val="en-US"/>
            <w:rPrChange w:id="1257" w:author="Syed Asad Rahman" w:date="2015-11-06T06:47:00Z">
              <w:rPr>
                <w:rFonts w:ascii="Arial" w:hAnsi="Arial" w:cs="Arial"/>
                <w:i/>
                <w:iCs/>
                <w:lang w:val="en-US"/>
              </w:rPr>
            </w:rPrChange>
          </w:rPr>
          <w:delText>et al.</w:delText>
        </w:r>
        <w:r w:rsidRPr="00902B69" w:rsidDel="00987A87">
          <w:rPr>
            <w:rFonts w:ascii="Arial" w:hAnsi="Arial" w:cs="Arial"/>
            <w:lang w:val="en-US"/>
            <w:rPrChange w:id="1258" w:author="Syed Asad Rahman" w:date="2015-11-06T06:47:00Z">
              <w:rPr>
                <w:rFonts w:ascii="Arial" w:hAnsi="Arial" w:cs="Arial"/>
                <w:lang w:val="en-US"/>
              </w:rPr>
            </w:rPrChange>
          </w:rPr>
          <w:delText xml:space="preserve"> (2013) The Catalytic Site Atlas 2.0: cataloging catalytic sites and residues identified in enzymes. </w:delText>
        </w:r>
        <w:r w:rsidRPr="00902B69" w:rsidDel="00987A87">
          <w:rPr>
            <w:rFonts w:ascii="Arial" w:hAnsi="Arial" w:cs="Arial"/>
            <w:i/>
            <w:iCs/>
            <w:lang w:val="en-US"/>
            <w:rPrChange w:id="1259" w:author="Syed Asad Rahman" w:date="2015-11-06T06:47:00Z">
              <w:rPr>
                <w:rFonts w:ascii="Arial" w:hAnsi="Arial" w:cs="Arial"/>
                <w:i/>
                <w:iCs/>
                <w:lang w:val="en-US"/>
              </w:rPr>
            </w:rPrChange>
          </w:rPr>
          <w:delText>Nucleic Acids Res.</w:delText>
        </w:r>
        <w:r w:rsidRPr="00902B69" w:rsidDel="00987A87">
          <w:rPr>
            <w:rFonts w:ascii="Arial" w:hAnsi="Arial" w:cs="Arial"/>
            <w:lang w:val="en-US"/>
            <w:rPrChange w:id="1260"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261" w:author="Syed Asad Rahman" w:date="2015-11-06T06:47:00Z">
              <w:rPr>
                <w:rFonts w:ascii="Arial" w:hAnsi="Arial" w:cs="Arial"/>
                <w:b/>
                <w:bCs/>
                <w:lang w:val="en-US"/>
              </w:rPr>
            </w:rPrChange>
          </w:rPr>
          <w:delText>42</w:delText>
        </w:r>
        <w:r w:rsidRPr="00902B69" w:rsidDel="00987A87">
          <w:rPr>
            <w:rFonts w:ascii="Arial" w:hAnsi="Arial" w:cs="Arial"/>
            <w:lang w:val="en-US"/>
            <w:rPrChange w:id="1262" w:author="Syed Asad Rahman" w:date="2015-11-06T06:47:00Z">
              <w:rPr>
                <w:rFonts w:ascii="Arial" w:hAnsi="Arial" w:cs="Arial"/>
                <w:lang w:val="en-US"/>
              </w:rPr>
            </w:rPrChange>
          </w:rPr>
          <w:delText>, D485–D489.</w:delText>
        </w:r>
      </w:del>
    </w:p>
    <w:p w14:paraId="5C7FCED9" w14:textId="6F3A693F"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63" w:author="Syed Asad Rahman" w:date="2015-11-05T11:59:00Z"/>
          <w:rFonts w:ascii="Arial" w:hAnsi="Arial" w:cs="Arial"/>
          <w:lang w:val="en-US"/>
          <w:rPrChange w:id="1264" w:author="Syed Asad Rahman" w:date="2015-11-06T06:47:00Z">
            <w:rPr>
              <w:del w:id="1265" w:author="Syed Asad Rahman" w:date="2015-11-05T11:59:00Z"/>
              <w:rFonts w:ascii="Arial" w:hAnsi="Arial" w:cs="Arial"/>
              <w:lang w:val="en-US"/>
            </w:rPr>
          </w:rPrChange>
        </w:rPr>
        <w:pPrChange w:id="126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67" w:author="Syed Asad Rahman" w:date="2015-11-05T11:59:00Z">
        <w:r w:rsidRPr="00902B69" w:rsidDel="00987A87">
          <w:rPr>
            <w:rFonts w:ascii="Arial" w:hAnsi="Arial" w:cs="Arial"/>
            <w:lang w:val="en-US"/>
            <w:rPrChange w:id="1268" w:author="Syed Asad Rahman" w:date="2015-11-06T06:47:00Z">
              <w:rPr>
                <w:rFonts w:ascii="Arial" w:hAnsi="Arial" w:cs="Arial"/>
                <w:lang w:val="en-US"/>
              </w:rPr>
            </w:rPrChange>
          </w:rPr>
          <w:delText>Gasteiger,J. (2003) Handbook of chemoinformatics Vch Verlagsgesellschaft Mbh.</w:delText>
        </w:r>
      </w:del>
    </w:p>
    <w:p w14:paraId="2E2F49A7" w14:textId="2076CA24"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69" w:author="Syed Asad Rahman" w:date="2015-11-05T11:59:00Z"/>
          <w:rFonts w:ascii="Arial" w:hAnsi="Arial" w:cs="Arial"/>
          <w:lang w:val="en-US"/>
          <w:rPrChange w:id="1270" w:author="Syed Asad Rahman" w:date="2015-11-06T06:47:00Z">
            <w:rPr>
              <w:del w:id="1271" w:author="Syed Asad Rahman" w:date="2015-11-05T11:59:00Z"/>
              <w:rFonts w:ascii="Arial" w:hAnsi="Arial" w:cs="Arial"/>
              <w:lang w:val="en-US"/>
            </w:rPr>
          </w:rPrChange>
        </w:rPr>
        <w:pPrChange w:id="127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73" w:author="Syed Asad Rahman" w:date="2015-11-05T11:59:00Z">
        <w:r w:rsidRPr="00902B69" w:rsidDel="00987A87">
          <w:rPr>
            <w:rFonts w:ascii="Arial" w:hAnsi="Arial" w:cs="Arial"/>
            <w:lang w:val="en-US"/>
            <w:rPrChange w:id="1274" w:author="Syed Asad Rahman" w:date="2015-11-06T06:47:00Z">
              <w:rPr>
                <w:rFonts w:ascii="Arial" w:hAnsi="Arial" w:cs="Arial"/>
                <w:lang w:val="en-US"/>
              </w:rPr>
            </w:rPrChange>
          </w:rPr>
          <w:delText xml:space="preserve">Hatzimanikatis,V. </w:delText>
        </w:r>
        <w:r w:rsidRPr="00902B69" w:rsidDel="00987A87">
          <w:rPr>
            <w:rFonts w:ascii="Arial" w:hAnsi="Arial" w:cs="Arial"/>
            <w:i/>
            <w:iCs/>
            <w:lang w:val="en-US"/>
            <w:rPrChange w:id="1275" w:author="Syed Asad Rahman" w:date="2015-11-06T06:47:00Z">
              <w:rPr>
                <w:rFonts w:ascii="Arial" w:hAnsi="Arial" w:cs="Arial"/>
                <w:i/>
                <w:iCs/>
                <w:lang w:val="en-US"/>
              </w:rPr>
            </w:rPrChange>
          </w:rPr>
          <w:delText>et al.</w:delText>
        </w:r>
        <w:r w:rsidRPr="00902B69" w:rsidDel="00987A87">
          <w:rPr>
            <w:rFonts w:ascii="Arial" w:hAnsi="Arial" w:cs="Arial"/>
            <w:lang w:val="en-US"/>
            <w:rPrChange w:id="1276" w:author="Syed Asad Rahman" w:date="2015-11-06T06:47:00Z">
              <w:rPr>
                <w:rFonts w:ascii="Arial" w:hAnsi="Arial" w:cs="Arial"/>
                <w:lang w:val="en-US"/>
              </w:rPr>
            </w:rPrChange>
          </w:rPr>
          <w:delText xml:space="preserve"> (2004) Metabolic networks: enzyme function and metabolite structure. </w:delText>
        </w:r>
        <w:r w:rsidRPr="00902B69" w:rsidDel="00987A87">
          <w:rPr>
            <w:rFonts w:ascii="Arial" w:hAnsi="Arial" w:cs="Arial"/>
            <w:i/>
            <w:iCs/>
            <w:lang w:val="en-US"/>
            <w:rPrChange w:id="1277" w:author="Syed Asad Rahman" w:date="2015-11-06T06:47:00Z">
              <w:rPr>
                <w:rFonts w:ascii="Arial" w:hAnsi="Arial" w:cs="Arial"/>
                <w:i/>
                <w:iCs/>
                <w:lang w:val="en-US"/>
              </w:rPr>
            </w:rPrChange>
          </w:rPr>
          <w:delText>Current Opinion in Structural Biology</w:delText>
        </w:r>
        <w:r w:rsidRPr="00902B69" w:rsidDel="00987A87">
          <w:rPr>
            <w:rFonts w:ascii="Arial" w:hAnsi="Arial" w:cs="Arial"/>
            <w:lang w:val="en-US"/>
            <w:rPrChange w:id="1278"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279" w:author="Syed Asad Rahman" w:date="2015-11-06T06:47:00Z">
              <w:rPr>
                <w:rFonts w:ascii="Arial" w:hAnsi="Arial" w:cs="Arial"/>
                <w:b/>
                <w:bCs/>
                <w:lang w:val="en-US"/>
              </w:rPr>
            </w:rPrChange>
          </w:rPr>
          <w:delText>14</w:delText>
        </w:r>
        <w:r w:rsidRPr="00902B69" w:rsidDel="00987A87">
          <w:rPr>
            <w:rFonts w:ascii="Arial" w:hAnsi="Arial" w:cs="Arial"/>
            <w:lang w:val="en-US"/>
            <w:rPrChange w:id="1280" w:author="Syed Asad Rahman" w:date="2015-11-06T06:47:00Z">
              <w:rPr>
                <w:rFonts w:ascii="Arial" w:hAnsi="Arial" w:cs="Arial"/>
                <w:lang w:val="en-US"/>
              </w:rPr>
            </w:rPrChange>
          </w:rPr>
          <w:delText>, 300–306.</w:delText>
        </w:r>
      </w:del>
    </w:p>
    <w:p w14:paraId="672957F1" w14:textId="5DE8DF2F"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81" w:author="Syed Asad Rahman" w:date="2015-11-05T11:59:00Z"/>
          <w:rFonts w:ascii="Arial" w:hAnsi="Arial" w:cs="Arial"/>
          <w:lang w:val="en-US"/>
          <w:rPrChange w:id="1282" w:author="Syed Asad Rahman" w:date="2015-11-06T06:47:00Z">
            <w:rPr>
              <w:del w:id="1283" w:author="Syed Asad Rahman" w:date="2015-11-05T11:59:00Z"/>
              <w:rFonts w:ascii="Arial" w:hAnsi="Arial" w:cs="Arial"/>
              <w:lang w:val="en-US"/>
            </w:rPr>
          </w:rPrChange>
        </w:rPr>
        <w:pPrChange w:id="128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85" w:author="Syed Asad Rahman" w:date="2015-11-05T11:59:00Z">
        <w:r w:rsidRPr="00902B69" w:rsidDel="00987A87">
          <w:rPr>
            <w:rFonts w:ascii="Arial" w:hAnsi="Arial" w:cs="Arial"/>
            <w:lang w:val="en-US"/>
            <w:rPrChange w:id="1286" w:author="Syed Asad Rahman" w:date="2015-11-06T06:47:00Z">
              <w:rPr>
                <w:rFonts w:ascii="Arial" w:hAnsi="Arial" w:cs="Arial"/>
                <w:lang w:val="en-US"/>
              </w:rPr>
            </w:rPrChange>
          </w:rPr>
          <w:delText xml:space="preserve">Holliday,G.L. </w:delText>
        </w:r>
        <w:r w:rsidRPr="00902B69" w:rsidDel="00987A87">
          <w:rPr>
            <w:rFonts w:ascii="Arial" w:hAnsi="Arial" w:cs="Arial"/>
            <w:i/>
            <w:iCs/>
            <w:lang w:val="en-US"/>
            <w:rPrChange w:id="1287" w:author="Syed Asad Rahman" w:date="2015-11-06T06:47:00Z">
              <w:rPr>
                <w:rFonts w:ascii="Arial" w:hAnsi="Arial" w:cs="Arial"/>
                <w:i/>
                <w:iCs/>
                <w:lang w:val="en-US"/>
              </w:rPr>
            </w:rPrChange>
          </w:rPr>
          <w:delText>et al.</w:delText>
        </w:r>
        <w:r w:rsidRPr="00902B69" w:rsidDel="00987A87">
          <w:rPr>
            <w:rFonts w:ascii="Arial" w:hAnsi="Arial" w:cs="Arial"/>
            <w:lang w:val="en-US"/>
            <w:rPrChange w:id="1288" w:author="Syed Asad Rahman" w:date="2015-11-06T06:47:00Z">
              <w:rPr>
                <w:rFonts w:ascii="Arial" w:hAnsi="Arial" w:cs="Arial"/>
                <w:lang w:val="en-US"/>
              </w:rPr>
            </w:rPrChange>
          </w:rPr>
          <w:delText xml:space="preserve"> (2014) Exploring the biological and chemical complexity of the ligases. </w:delText>
        </w:r>
        <w:r w:rsidRPr="00902B69" w:rsidDel="00987A87">
          <w:rPr>
            <w:rFonts w:ascii="Arial" w:hAnsi="Arial" w:cs="Arial"/>
            <w:i/>
            <w:iCs/>
            <w:lang w:val="en-US"/>
            <w:rPrChange w:id="1289" w:author="Syed Asad Rahman" w:date="2015-11-06T06:47:00Z">
              <w:rPr>
                <w:rFonts w:ascii="Arial" w:hAnsi="Arial" w:cs="Arial"/>
                <w:i/>
                <w:iCs/>
                <w:lang w:val="en-US"/>
              </w:rPr>
            </w:rPrChange>
          </w:rPr>
          <w:delText>J. Mol. Biol.</w:delText>
        </w:r>
        <w:r w:rsidRPr="00902B69" w:rsidDel="00987A87">
          <w:rPr>
            <w:rFonts w:ascii="Arial" w:hAnsi="Arial" w:cs="Arial"/>
            <w:lang w:val="en-US"/>
            <w:rPrChange w:id="1290"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291" w:author="Syed Asad Rahman" w:date="2015-11-06T06:47:00Z">
              <w:rPr>
                <w:rFonts w:ascii="Arial" w:hAnsi="Arial" w:cs="Arial"/>
                <w:b/>
                <w:bCs/>
                <w:lang w:val="en-US"/>
              </w:rPr>
            </w:rPrChange>
          </w:rPr>
          <w:delText>426</w:delText>
        </w:r>
        <w:r w:rsidRPr="00902B69" w:rsidDel="00987A87">
          <w:rPr>
            <w:rFonts w:ascii="Arial" w:hAnsi="Arial" w:cs="Arial"/>
            <w:lang w:val="en-US"/>
            <w:rPrChange w:id="1292" w:author="Syed Asad Rahman" w:date="2015-11-06T06:47:00Z">
              <w:rPr>
                <w:rFonts w:ascii="Arial" w:hAnsi="Arial" w:cs="Arial"/>
                <w:lang w:val="en-US"/>
              </w:rPr>
            </w:rPrChange>
          </w:rPr>
          <w:delText>, 2098–2111.</w:delText>
        </w:r>
      </w:del>
    </w:p>
    <w:p w14:paraId="381FB54F" w14:textId="6D2FCBF8"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293" w:author="Syed Asad Rahman" w:date="2015-11-05T11:59:00Z"/>
          <w:rFonts w:ascii="Arial" w:hAnsi="Arial" w:cs="Arial"/>
          <w:lang w:val="en-US"/>
          <w:rPrChange w:id="1294" w:author="Syed Asad Rahman" w:date="2015-11-06T06:47:00Z">
            <w:rPr>
              <w:del w:id="1295" w:author="Syed Asad Rahman" w:date="2015-11-05T11:59:00Z"/>
              <w:rFonts w:ascii="Arial" w:hAnsi="Arial" w:cs="Arial"/>
              <w:lang w:val="en-US"/>
            </w:rPr>
          </w:rPrChange>
        </w:rPr>
        <w:pPrChange w:id="129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297" w:author="Syed Asad Rahman" w:date="2015-11-05T11:59:00Z">
        <w:r w:rsidRPr="00902B69" w:rsidDel="00987A87">
          <w:rPr>
            <w:rFonts w:ascii="Arial" w:hAnsi="Arial" w:cs="Arial"/>
            <w:lang w:val="en-US"/>
            <w:rPrChange w:id="1298" w:author="Syed Asad Rahman" w:date="2015-11-06T06:47:00Z">
              <w:rPr>
                <w:rFonts w:ascii="Arial" w:hAnsi="Arial" w:cs="Arial"/>
                <w:lang w:val="en-US"/>
              </w:rPr>
            </w:rPrChange>
          </w:rPr>
          <w:delText xml:space="preserve">Izrailev,S. and Farnum,M.A. (2004) Enzyme classification by ligand binding. </w:delText>
        </w:r>
        <w:r w:rsidRPr="00902B69" w:rsidDel="00987A87">
          <w:rPr>
            <w:rFonts w:ascii="Arial" w:hAnsi="Arial" w:cs="Arial"/>
            <w:i/>
            <w:iCs/>
            <w:lang w:val="en-US"/>
            <w:rPrChange w:id="1299" w:author="Syed Asad Rahman" w:date="2015-11-06T06:47:00Z">
              <w:rPr>
                <w:rFonts w:ascii="Arial" w:hAnsi="Arial" w:cs="Arial"/>
                <w:i/>
                <w:iCs/>
                <w:lang w:val="en-US"/>
              </w:rPr>
            </w:rPrChange>
          </w:rPr>
          <w:delText>Proteins</w:delText>
        </w:r>
        <w:r w:rsidRPr="00902B69" w:rsidDel="00987A87">
          <w:rPr>
            <w:rFonts w:ascii="Arial" w:hAnsi="Arial" w:cs="Arial"/>
            <w:lang w:val="en-US"/>
            <w:rPrChange w:id="1300"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01" w:author="Syed Asad Rahman" w:date="2015-11-06T06:47:00Z">
              <w:rPr>
                <w:rFonts w:ascii="Arial" w:hAnsi="Arial" w:cs="Arial"/>
                <w:b/>
                <w:bCs/>
                <w:lang w:val="en-US"/>
              </w:rPr>
            </w:rPrChange>
          </w:rPr>
          <w:delText>57</w:delText>
        </w:r>
        <w:r w:rsidRPr="00902B69" w:rsidDel="00987A87">
          <w:rPr>
            <w:rFonts w:ascii="Arial" w:hAnsi="Arial" w:cs="Arial"/>
            <w:lang w:val="en-US"/>
            <w:rPrChange w:id="1302" w:author="Syed Asad Rahman" w:date="2015-11-06T06:47:00Z">
              <w:rPr>
                <w:rFonts w:ascii="Arial" w:hAnsi="Arial" w:cs="Arial"/>
                <w:lang w:val="en-US"/>
              </w:rPr>
            </w:rPrChange>
          </w:rPr>
          <w:delText>, 711–724.</w:delText>
        </w:r>
      </w:del>
    </w:p>
    <w:p w14:paraId="337B5BBC" w14:textId="07AE2818"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03" w:author="Syed Asad Rahman" w:date="2015-11-05T11:59:00Z"/>
          <w:rFonts w:ascii="Arial" w:hAnsi="Arial" w:cs="Arial"/>
          <w:lang w:val="en-US"/>
          <w:rPrChange w:id="1304" w:author="Syed Asad Rahman" w:date="2015-11-06T06:47:00Z">
            <w:rPr>
              <w:del w:id="1305" w:author="Syed Asad Rahman" w:date="2015-11-05T11:59:00Z"/>
              <w:rFonts w:ascii="Arial" w:hAnsi="Arial" w:cs="Arial"/>
              <w:lang w:val="en-US"/>
            </w:rPr>
          </w:rPrChange>
        </w:rPr>
        <w:pPrChange w:id="130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07" w:author="Syed Asad Rahman" w:date="2015-11-05T11:59:00Z">
        <w:r w:rsidRPr="00902B69" w:rsidDel="00987A87">
          <w:rPr>
            <w:rFonts w:ascii="Arial" w:hAnsi="Arial" w:cs="Arial"/>
            <w:lang w:val="en-US"/>
            <w:rPrChange w:id="1308" w:author="Syed Asad Rahman" w:date="2015-11-06T06:47:00Z">
              <w:rPr>
                <w:rFonts w:ascii="Arial" w:hAnsi="Arial" w:cs="Arial"/>
                <w:lang w:val="en-US"/>
              </w:rPr>
            </w:rPrChange>
          </w:rPr>
          <w:delText xml:space="preserve">Kanehisa,M. </w:delText>
        </w:r>
        <w:r w:rsidRPr="00902B69" w:rsidDel="00987A87">
          <w:rPr>
            <w:rFonts w:ascii="Arial" w:hAnsi="Arial" w:cs="Arial"/>
            <w:i/>
            <w:iCs/>
            <w:lang w:val="en-US"/>
            <w:rPrChange w:id="1309" w:author="Syed Asad Rahman" w:date="2015-11-06T06:47:00Z">
              <w:rPr>
                <w:rFonts w:ascii="Arial" w:hAnsi="Arial" w:cs="Arial"/>
                <w:i/>
                <w:iCs/>
                <w:lang w:val="en-US"/>
              </w:rPr>
            </w:rPrChange>
          </w:rPr>
          <w:delText>et al.</w:delText>
        </w:r>
        <w:r w:rsidRPr="00902B69" w:rsidDel="00987A87">
          <w:rPr>
            <w:rFonts w:ascii="Arial" w:hAnsi="Arial" w:cs="Arial"/>
            <w:lang w:val="en-US"/>
            <w:rPrChange w:id="1310" w:author="Syed Asad Rahman" w:date="2015-11-06T06:47:00Z">
              <w:rPr>
                <w:rFonts w:ascii="Arial" w:hAnsi="Arial" w:cs="Arial"/>
                <w:lang w:val="en-US"/>
              </w:rPr>
            </w:rPrChange>
          </w:rPr>
          <w:delText xml:space="preserve"> (2013) Data, information, knowledge and principle: back to metabolism in KEGG. </w:delText>
        </w:r>
        <w:r w:rsidRPr="00902B69" w:rsidDel="00987A87">
          <w:rPr>
            <w:rFonts w:ascii="Arial" w:hAnsi="Arial" w:cs="Arial"/>
            <w:i/>
            <w:iCs/>
            <w:lang w:val="en-US"/>
            <w:rPrChange w:id="1311" w:author="Syed Asad Rahman" w:date="2015-11-06T06:47:00Z">
              <w:rPr>
                <w:rFonts w:ascii="Arial" w:hAnsi="Arial" w:cs="Arial"/>
                <w:i/>
                <w:iCs/>
                <w:lang w:val="en-US"/>
              </w:rPr>
            </w:rPrChange>
          </w:rPr>
          <w:delText>Nucleic Acids Res.</w:delText>
        </w:r>
        <w:r w:rsidRPr="00902B69" w:rsidDel="00987A87">
          <w:rPr>
            <w:rFonts w:ascii="Arial" w:hAnsi="Arial" w:cs="Arial"/>
            <w:lang w:val="en-US"/>
            <w:rPrChange w:id="1312"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13" w:author="Syed Asad Rahman" w:date="2015-11-06T06:47:00Z">
              <w:rPr>
                <w:rFonts w:ascii="Arial" w:hAnsi="Arial" w:cs="Arial"/>
                <w:b/>
                <w:bCs/>
                <w:lang w:val="en-US"/>
              </w:rPr>
            </w:rPrChange>
          </w:rPr>
          <w:delText>42</w:delText>
        </w:r>
        <w:r w:rsidRPr="00902B69" w:rsidDel="00987A87">
          <w:rPr>
            <w:rFonts w:ascii="Arial" w:hAnsi="Arial" w:cs="Arial"/>
            <w:lang w:val="en-US"/>
            <w:rPrChange w:id="1314" w:author="Syed Asad Rahman" w:date="2015-11-06T06:47:00Z">
              <w:rPr>
                <w:rFonts w:ascii="Arial" w:hAnsi="Arial" w:cs="Arial"/>
                <w:lang w:val="en-US"/>
              </w:rPr>
            </w:rPrChange>
          </w:rPr>
          <w:delText>, D199–D205.</w:delText>
        </w:r>
      </w:del>
    </w:p>
    <w:p w14:paraId="1E7B1271" w14:textId="45D6081A"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15" w:author="Syed Asad Rahman" w:date="2015-11-05T11:59:00Z"/>
          <w:rFonts w:ascii="Arial" w:hAnsi="Arial" w:cs="Arial"/>
          <w:lang w:val="en-US"/>
          <w:rPrChange w:id="1316" w:author="Syed Asad Rahman" w:date="2015-11-06T06:47:00Z">
            <w:rPr>
              <w:del w:id="1317" w:author="Syed Asad Rahman" w:date="2015-11-05T11:59:00Z"/>
              <w:rFonts w:ascii="Arial" w:hAnsi="Arial" w:cs="Arial"/>
              <w:lang w:val="en-US"/>
            </w:rPr>
          </w:rPrChange>
        </w:rPr>
        <w:pPrChange w:id="1318"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19" w:author="Syed Asad Rahman" w:date="2015-11-05T11:59:00Z">
        <w:r w:rsidRPr="00902B69" w:rsidDel="00987A87">
          <w:rPr>
            <w:rFonts w:ascii="Arial" w:hAnsi="Arial" w:cs="Arial"/>
            <w:lang w:val="en-US"/>
            <w:rPrChange w:id="1320" w:author="Syed Asad Rahman" w:date="2015-11-06T06:47:00Z">
              <w:rPr>
                <w:rFonts w:ascii="Arial" w:hAnsi="Arial" w:cs="Arial"/>
                <w:lang w:val="en-US"/>
              </w:rPr>
            </w:rPrChange>
          </w:rPr>
          <w:delText xml:space="preserve">Latendresse,M. </w:delText>
        </w:r>
        <w:r w:rsidRPr="00902B69" w:rsidDel="00987A87">
          <w:rPr>
            <w:rFonts w:ascii="Arial" w:hAnsi="Arial" w:cs="Arial"/>
            <w:i/>
            <w:iCs/>
            <w:lang w:val="en-US"/>
            <w:rPrChange w:id="1321" w:author="Syed Asad Rahman" w:date="2015-11-06T06:47:00Z">
              <w:rPr>
                <w:rFonts w:ascii="Arial" w:hAnsi="Arial" w:cs="Arial"/>
                <w:i/>
                <w:iCs/>
                <w:lang w:val="en-US"/>
              </w:rPr>
            </w:rPrChange>
          </w:rPr>
          <w:delText>et al.</w:delText>
        </w:r>
        <w:r w:rsidRPr="00902B69" w:rsidDel="00987A87">
          <w:rPr>
            <w:rFonts w:ascii="Arial" w:hAnsi="Arial" w:cs="Arial"/>
            <w:lang w:val="en-US"/>
            <w:rPrChange w:id="1322" w:author="Syed Asad Rahman" w:date="2015-11-06T06:47:00Z">
              <w:rPr>
                <w:rFonts w:ascii="Arial" w:hAnsi="Arial" w:cs="Arial"/>
                <w:lang w:val="en-US"/>
              </w:rPr>
            </w:rPrChange>
          </w:rPr>
          <w:delText xml:space="preserve"> (2012) Accurate Atom-Mapping Computation for Biochemical Reactions. </w:delText>
        </w:r>
        <w:r w:rsidRPr="00902B69" w:rsidDel="00987A87">
          <w:rPr>
            <w:rFonts w:ascii="Arial" w:hAnsi="Arial" w:cs="Arial"/>
            <w:i/>
            <w:iCs/>
            <w:lang w:val="en-US"/>
            <w:rPrChange w:id="1323" w:author="Syed Asad Rahman" w:date="2015-11-06T06:47:00Z">
              <w:rPr>
                <w:rFonts w:ascii="Arial" w:hAnsi="Arial" w:cs="Arial"/>
                <w:i/>
                <w:iCs/>
                <w:lang w:val="en-US"/>
              </w:rPr>
            </w:rPrChange>
          </w:rPr>
          <w:delText>J. Chem. Inf. Model.</w:delText>
        </w:r>
        <w:r w:rsidRPr="00902B69" w:rsidDel="00987A87">
          <w:rPr>
            <w:rFonts w:ascii="Arial" w:hAnsi="Arial" w:cs="Arial"/>
            <w:lang w:val="en-US"/>
            <w:rPrChange w:id="1324"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25" w:author="Syed Asad Rahman" w:date="2015-11-06T06:47:00Z">
              <w:rPr>
                <w:rFonts w:ascii="Arial" w:hAnsi="Arial" w:cs="Arial"/>
                <w:b/>
                <w:bCs/>
                <w:lang w:val="en-US"/>
              </w:rPr>
            </w:rPrChange>
          </w:rPr>
          <w:delText>52</w:delText>
        </w:r>
        <w:r w:rsidRPr="00902B69" w:rsidDel="00987A87">
          <w:rPr>
            <w:rFonts w:ascii="Arial" w:hAnsi="Arial" w:cs="Arial"/>
            <w:lang w:val="en-US"/>
            <w:rPrChange w:id="1326" w:author="Syed Asad Rahman" w:date="2015-11-06T06:47:00Z">
              <w:rPr>
                <w:rFonts w:ascii="Arial" w:hAnsi="Arial" w:cs="Arial"/>
                <w:lang w:val="en-US"/>
              </w:rPr>
            </w:rPrChange>
          </w:rPr>
          <w:delText>, 2970–2982.</w:delText>
        </w:r>
      </w:del>
    </w:p>
    <w:p w14:paraId="727F360A" w14:textId="7EEACC3C"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27" w:author="Syed Asad Rahman" w:date="2015-11-05T11:59:00Z"/>
          <w:rFonts w:ascii="Arial" w:hAnsi="Arial" w:cs="Arial"/>
          <w:lang w:val="en-US"/>
          <w:rPrChange w:id="1328" w:author="Syed Asad Rahman" w:date="2015-11-06T06:47:00Z">
            <w:rPr>
              <w:del w:id="1329" w:author="Syed Asad Rahman" w:date="2015-11-05T11:59:00Z"/>
              <w:rFonts w:ascii="Arial" w:hAnsi="Arial" w:cs="Arial"/>
              <w:lang w:val="en-US"/>
            </w:rPr>
          </w:rPrChange>
        </w:rPr>
        <w:pPrChange w:id="1330"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31" w:author="Syed Asad Rahman" w:date="2015-11-05T11:59:00Z">
        <w:r w:rsidRPr="00902B69" w:rsidDel="00987A87">
          <w:rPr>
            <w:rFonts w:ascii="Arial" w:hAnsi="Arial" w:cs="Arial"/>
            <w:lang w:val="en-US"/>
            <w:rPrChange w:id="1332" w:author="Syed Asad Rahman" w:date="2015-11-06T06:47:00Z">
              <w:rPr>
                <w:rFonts w:ascii="Arial" w:hAnsi="Arial" w:cs="Arial"/>
                <w:lang w:val="en-US"/>
              </w:rPr>
            </w:rPrChange>
          </w:rPr>
          <w:delText xml:space="preserve">Martínez Cuesta,S. </w:delText>
        </w:r>
        <w:r w:rsidRPr="00902B69" w:rsidDel="00987A87">
          <w:rPr>
            <w:rFonts w:ascii="Arial" w:hAnsi="Arial" w:cs="Arial"/>
            <w:i/>
            <w:iCs/>
            <w:lang w:val="en-US"/>
            <w:rPrChange w:id="1333" w:author="Syed Asad Rahman" w:date="2015-11-06T06:47:00Z">
              <w:rPr>
                <w:rFonts w:ascii="Arial" w:hAnsi="Arial" w:cs="Arial"/>
                <w:i/>
                <w:iCs/>
                <w:lang w:val="en-US"/>
              </w:rPr>
            </w:rPrChange>
          </w:rPr>
          <w:delText>et al.</w:delText>
        </w:r>
        <w:r w:rsidRPr="00902B69" w:rsidDel="00987A87">
          <w:rPr>
            <w:rFonts w:ascii="Arial" w:hAnsi="Arial" w:cs="Arial"/>
            <w:lang w:val="en-US"/>
            <w:rPrChange w:id="1334" w:author="Syed Asad Rahman" w:date="2015-11-06T06:47:00Z">
              <w:rPr>
                <w:rFonts w:ascii="Arial" w:hAnsi="Arial" w:cs="Arial"/>
                <w:lang w:val="en-US"/>
              </w:rPr>
            </w:rPrChange>
          </w:rPr>
          <w:delText xml:space="preserve"> (2015) The Classification and Evolution of Enzyme Function. </w:delText>
        </w:r>
        <w:r w:rsidRPr="00902B69" w:rsidDel="00987A87">
          <w:rPr>
            <w:rFonts w:ascii="Arial" w:hAnsi="Arial" w:cs="Arial"/>
            <w:i/>
            <w:iCs/>
            <w:lang w:val="en-US"/>
            <w:rPrChange w:id="1335" w:author="Syed Asad Rahman" w:date="2015-11-06T06:47:00Z">
              <w:rPr>
                <w:rFonts w:ascii="Arial" w:hAnsi="Arial" w:cs="Arial"/>
                <w:i/>
                <w:iCs/>
                <w:lang w:val="en-US"/>
              </w:rPr>
            </w:rPrChange>
          </w:rPr>
          <w:delText>Biophysical Journal</w:delText>
        </w:r>
        <w:r w:rsidRPr="00902B69" w:rsidDel="00987A87">
          <w:rPr>
            <w:rFonts w:ascii="Arial" w:hAnsi="Arial" w:cs="Arial"/>
            <w:lang w:val="en-US"/>
            <w:rPrChange w:id="1336"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37" w:author="Syed Asad Rahman" w:date="2015-11-06T06:47:00Z">
              <w:rPr>
                <w:rFonts w:ascii="Arial" w:hAnsi="Arial" w:cs="Arial"/>
                <w:b/>
                <w:bCs/>
                <w:lang w:val="en-US"/>
              </w:rPr>
            </w:rPrChange>
          </w:rPr>
          <w:delText>109</w:delText>
        </w:r>
        <w:r w:rsidRPr="00902B69" w:rsidDel="00987A87">
          <w:rPr>
            <w:rFonts w:ascii="Arial" w:hAnsi="Arial" w:cs="Arial"/>
            <w:lang w:val="en-US"/>
            <w:rPrChange w:id="1338" w:author="Syed Asad Rahman" w:date="2015-11-06T06:47:00Z">
              <w:rPr>
                <w:rFonts w:ascii="Arial" w:hAnsi="Arial" w:cs="Arial"/>
                <w:lang w:val="en-US"/>
              </w:rPr>
            </w:rPrChange>
          </w:rPr>
          <w:delText>, 1082–1086.</w:delText>
        </w:r>
      </w:del>
    </w:p>
    <w:p w14:paraId="1549184B" w14:textId="6047ECA1"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39" w:author="Syed Asad Rahman" w:date="2015-11-05T11:59:00Z"/>
          <w:rFonts w:ascii="Arial" w:hAnsi="Arial" w:cs="Arial"/>
          <w:lang w:val="en-US"/>
          <w:rPrChange w:id="1340" w:author="Syed Asad Rahman" w:date="2015-11-06T06:47:00Z">
            <w:rPr>
              <w:del w:id="1341" w:author="Syed Asad Rahman" w:date="2015-11-05T11:59:00Z"/>
              <w:rFonts w:ascii="Arial" w:hAnsi="Arial" w:cs="Arial"/>
              <w:lang w:val="en-US"/>
            </w:rPr>
          </w:rPrChange>
        </w:rPr>
        <w:pPrChange w:id="1342"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43" w:author="Syed Asad Rahman" w:date="2015-11-05T11:59:00Z">
        <w:r w:rsidRPr="00902B69" w:rsidDel="00987A87">
          <w:rPr>
            <w:rFonts w:ascii="Arial" w:hAnsi="Arial" w:cs="Arial"/>
            <w:lang w:val="en-US"/>
            <w:rPrChange w:id="1344" w:author="Syed Asad Rahman" w:date="2015-11-06T06:47:00Z">
              <w:rPr>
                <w:rFonts w:ascii="Arial" w:hAnsi="Arial" w:cs="Arial"/>
                <w:lang w:val="en-US"/>
              </w:rPr>
            </w:rPrChange>
          </w:rPr>
          <w:delText xml:space="preserve">May,J.W. </w:delText>
        </w:r>
        <w:r w:rsidRPr="00902B69" w:rsidDel="00987A87">
          <w:rPr>
            <w:rFonts w:ascii="Arial" w:hAnsi="Arial" w:cs="Arial"/>
            <w:i/>
            <w:iCs/>
            <w:lang w:val="en-US"/>
            <w:rPrChange w:id="1345" w:author="Syed Asad Rahman" w:date="2015-11-06T06:47:00Z">
              <w:rPr>
                <w:rFonts w:ascii="Arial" w:hAnsi="Arial" w:cs="Arial"/>
                <w:i/>
                <w:iCs/>
                <w:lang w:val="en-US"/>
              </w:rPr>
            </w:rPrChange>
          </w:rPr>
          <w:delText>et al.</w:delText>
        </w:r>
        <w:r w:rsidRPr="00902B69" w:rsidDel="00987A87">
          <w:rPr>
            <w:rFonts w:ascii="Arial" w:hAnsi="Arial" w:cs="Arial"/>
            <w:lang w:val="en-US"/>
            <w:rPrChange w:id="1346" w:author="Syed Asad Rahman" w:date="2015-11-06T06:47:00Z">
              <w:rPr>
                <w:rFonts w:ascii="Arial" w:hAnsi="Arial" w:cs="Arial"/>
                <w:lang w:val="en-US"/>
              </w:rPr>
            </w:rPrChange>
          </w:rPr>
          <w:delText xml:space="preserve"> (2013) Metingear: a development environment for annotating genome-scale metabolic models. </w:delText>
        </w:r>
        <w:r w:rsidRPr="00902B69" w:rsidDel="00987A87">
          <w:rPr>
            <w:rFonts w:ascii="Arial" w:hAnsi="Arial" w:cs="Arial"/>
            <w:i/>
            <w:iCs/>
            <w:lang w:val="en-US"/>
            <w:rPrChange w:id="1347" w:author="Syed Asad Rahman" w:date="2015-11-06T06:47:00Z">
              <w:rPr>
                <w:rFonts w:ascii="Arial" w:hAnsi="Arial" w:cs="Arial"/>
                <w:i/>
                <w:iCs/>
                <w:lang w:val="en-US"/>
              </w:rPr>
            </w:rPrChange>
          </w:rPr>
          <w:delText>Bioinformatics</w:delText>
        </w:r>
        <w:r w:rsidRPr="00902B69" w:rsidDel="00987A87">
          <w:rPr>
            <w:rFonts w:ascii="Arial" w:hAnsi="Arial" w:cs="Arial"/>
            <w:lang w:val="en-US"/>
            <w:rPrChange w:id="1348"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49" w:author="Syed Asad Rahman" w:date="2015-11-06T06:47:00Z">
              <w:rPr>
                <w:rFonts w:ascii="Arial" w:hAnsi="Arial" w:cs="Arial"/>
                <w:b/>
                <w:bCs/>
                <w:lang w:val="en-US"/>
              </w:rPr>
            </w:rPrChange>
          </w:rPr>
          <w:delText>29</w:delText>
        </w:r>
        <w:r w:rsidRPr="00902B69" w:rsidDel="00987A87">
          <w:rPr>
            <w:rFonts w:ascii="Arial" w:hAnsi="Arial" w:cs="Arial"/>
            <w:lang w:val="en-US"/>
            <w:rPrChange w:id="1350" w:author="Syed Asad Rahman" w:date="2015-11-06T06:47:00Z">
              <w:rPr>
                <w:rFonts w:ascii="Arial" w:hAnsi="Arial" w:cs="Arial"/>
                <w:lang w:val="en-US"/>
              </w:rPr>
            </w:rPrChange>
          </w:rPr>
          <w:delText>, 2213–2215.</w:delText>
        </w:r>
      </w:del>
    </w:p>
    <w:p w14:paraId="3035B60F" w14:textId="0731A1E2"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51" w:author="Syed Asad Rahman" w:date="2015-11-05T11:59:00Z"/>
          <w:rFonts w:ascii="Arial" w:hAnsi="Arial" w:cs="Arial"/>
          <w:lang w:val="en-US"/>
          <w:rPrChange w:id="1352" w:author="Syed Asad Rahman" w:date="2015-11-06T06:47:00Z">
            <w:rPr>
              <w:del w:id="1353" w:author="Syed Asad Rahman" w:date="2015-11-05T11:59:00Z"/>
              <w:rFonts w:ascii="Arial" w:hAnsi="Arial" w:cs="Arial"/>
              <w:lang w:val="en-US"/>
            </w:rPr>
          </w:rPrChange>
        </w:rPr>
        <w:pPrChange w:id="135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55" w:author="Syed Asad Rahman" w:date="2015-11-05T11:59:00Z">
        <w:r w:rsidRPr="00902B69" w:rsidDel="00987A87">
          <w:rPr>
            <w:rFonts w:ascii="Arial" w:hAnsi="Arial" w:cs="Arial"/>
            <w:lang w:val="en-US"/>
            <w:rPrChange w:id="1356" w:author="Syed Asad Rahman" w:date="2015-11-06T06:47:00Z">
              <w:rPr>
                <w:rFonts w:ascii="Arial" w:hAnsi="Arial" w:cs="Arial"/>
                <w:lang w:val="en-US"/>
              </w:rPr>
            </w:rPrChange>
          </w:rPr>
          <w:delText xml:space="preserve">Nobeli,I. </w:delText>
        </w:r>
        <w:r w:rsidRPr="00902B69" w:rsidDel="00987A87">
          <w:rPr>
            <w:rFonts w:ascii="Arial" w:hAnsi="Arial" w:cs="Arial"/>
            <w:i/>
            <w:iCs/>
            <w:lang w:val="en-US"/>
            <w:rPrChange w:id="1357" w:author="Syed Asad Rahman" w:date="2015-11-06T06:47:00Z">
              <w:rPr>
                <w:rFonts w:ascii="Arial" w:hAnsi="Arial" w:cs="Arial"/>
                <w:i/>
                <w:iCs/>
                <w:lang w:val="en-US"/>
              </w:rPr>
            </w:rPrChange>
          </w:rPr>
          <w:delText>et al.</w:delText>
        </w:r>
        <w:r w:rsidRPr="00902B69" w:rsidDel="00987A87">
          <w:rPr>
            <w:rFonts w:ascii="Arial" w:hAnsi="Arial" w:cs="Arial"/>
            <w:lang w:val="en-US"/>
            <w:rPrChange w:id="1358" w:author="Syed Asad Rahman" w:date="2015-11-06T06:47:00Z">
              <w:rPr>
                <w:rFonts w:ascii="Arial" w:hAnsi="Arial" w:cs="Arial"/>
                <w:lang w:val="en-US"/>
              </w:rPr>
            </w:rPrChange>
          </w:rPr>
          <w:delText xml:space="preserve"> (2005) A Ligand-centric Analysis of the Diversity and Evolution of Protein–Ligand Relationships in E.coli. </w:delText>
        </w:r>
        <w:r w:rsidRPr="00902B69" w:rsidDel="00987A87">
          <w:rPr>
            <w:rFonts w:ascii="Arial" w:hAnsi="Arial" w:cs="Arial"/>
            <w:i/>
            <w:iCs/>
            <w:lang w:val="en-US"/>
            <w:rPrChange w:id="1359" w:author="Syed Asad Rahman" w:date="2015-11-06T06:47:00Z">
              <w:rPr>
                <w:rFonts w:ascii="Arial" w:hAnsi="Arial" w:cs="Arial"/>
                <w:i/>
                <w:iCs/>
                <w:lang w:val="en-US"/>
              </w:rPr>
            </w:rPrChange>
          </w:rPr>
          <w:delText>J. Mol. Biol.</w:delText>
        </w:r>
        <w:r w:rsidRPr="00902B69" w:rsidDel="00987A87">
          <w:rPr>
            <w:rFonts w:ascii="Arial" w:hAnsi="Arial" w:cs="Arial"/>
            <w:lang w:val="en-US"/>
            <w:rPrChange w:id="1360"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61" w:author="Syed Asad Rahman" w:date="2015-11-06T06:47:00Z">
              <w:rPr>
                <w:rFonts w:ascii="Arial" w:hAnsi="Arial" w:cs="Arial"/>
                <w:b/>
                <w:bCs/>
                <w:lang w:val="en-US"/>
              </w:rPr>
            </w:rPrChange>
          </w:rPr>
          <w:delText>347</w:delText>
        </w:r>
        <w:r w:rsidRPr="00902B69" w:rsidDel="00987A87">
          <w:rPr>
            <w:rFonts w:ascii="Arial" w:hAnsi="Arial" w:cs="Arial"/>
            <w:lang w:val="en-US"/>
            <w:rPrChange w:id="1362" w:author="Syed Asad Rahman" w:date="2015-11-06T06:47:00Z">
              <w:rPr>
                <w:rFonts w:ascii="Arial" w:hAnsi="Arial" w:cs="Arial"/>
                <w:lang w:val="en-US"/>
              </w:rPr>
            </w:rPrChange>
          </w:rPr>
          <w:delText>, 415–436.</w:delText>
        </w:r>
      </w:del>
    </w:p>
    <w:p w14:paraId="17963BDD" w14:textId="7898D9F2"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63" w:author="Syed Asad Rahman" w:date="2015-11-05T11:59:00Z"/>
          <w:rFonts w:ascii="Arial" w:hAnsi="Arial" w:cs="Arial"/>
          <w:lang w:val="en-US"/>
          <w:rPrChange w:id="1364" w:author="Syed Asad Rahman" w:date="2015-11-06T06:47:00Z">
            <w:rPr>
              <w:del w:id="1365" w:author="Syed Asad Rahman" w:date="2015-11-05T11:59:00Z"/>
              <w:rFonts w:ascii="Arial" w:hAnsi="Arial" w:cs="Arial"/>
              <w:lang w:val="en-US"/>
            </w:rPr>
          </w:rPrChange>
        </w:rPr>
        <w:pPrChange w:id="136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67" w:author="Syed Asad Rahman" w:date="2015-11-05T11:59:00Z">
        <w:r w:rsidRPr="00902B69" w:rsidDel="00987A87">
          <w:rPr>
            <w:rFonts w:ascii="Arial" w:hAnsi="Arial" w:cs="Arial"/>
            <w:lang w:val="en-US"/>
            <w:rPrChange w:id="1368" w:author="Syed Asad Rahman" w:date="2015-11-06T06:47:00Z">
              <w:rPr>
                <w:rFonts w:ascii="Arial" w:hAnsi="Arial" w:cs="Arial"/>
                <w:lang w:val="en-US"/>
              </w:rPr>
            </w:rPrChange>
          </w:rPr>
          <w:delText xml:space="preserve">Rahman,S.A. (2007) Pathway Hunter Tool (PHT)- A Platform for Metabolic Network Analysis and Potential Drug Targeting. </w:delText>
        </w:r>
        <w:r w:rsidRPr="00902B69" w:rsidDel="00987A87">
          <w:rPr>
            <w:rFonts w:ascii="Arial" w:hAnsi="Arial" w:cs="Arial"/>
            <w:i/>
            <w:iCs/>
            <w:lang w:val="en-US"/>
            <w:rPrChange w:id="1369" w:author="Syed Asad Rahman" w:date="2015-11-06T06:47:00Z">
              <w:rPr>
                <w:rFonts w:ascii="Arial" w:hAnsi="Arial" w:cs="Arial"/>
                <w:i/>
                <w:iCs/>
                <w:lang w:val="en-US"/>
              </w:rPr>
            </w:rPrChange>
          </w:rPr>
          <w:delText>Ph.D Thesis, University of Cologne, Cologne, Germany</w:delText>
        </w:r>
        <w:r w:rsidRPr="00902B69" w:rsidDel="00987A87">
          <w:rPr>
            <w:rFonts w:ascii="Arial" w:hAnsi="Arial" w:cs="Arial"/>
            <w:lang w:val="en-US"/>
            <w:rPrChange w:id="1370" w:author="Syed Asad Rahman" w:date="2015-11-06T06:47:00Z">
              <w:rPr>
                <w:rFonts w:ascii="Arial" w:hAnsi="Arial" w:cs="Arial"/>
                <w:lang w:val="en-US"/>
              </w:rPr>
            </w:rPrChange>
          </w:rPr>
          <w:delText>.</w:delText>
        </w:r>
      </w:del>
    </w:p>
    <w:p w14:paraId="79833BAA" w14:textId="55D3F020"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71" w:author="Syed Asad Rahman" w:date="2015-11-05T11:59:00Z"/>
          <w:rFonts w:ascii="Arial" w:hAnsi="Arial" w:cs="Arial"/>
          <w:lang w:val="en-US"/>
          <w:rPrChange w:id="1372" w:author="Syed Asad Rahman" w:date="2015-11-06T06:47:00Z">
            <w:rPr>
              <w:del w:id="1373" w:author="Syed Asad Rahman" w:date="2015-11-05T11:59:00Z"/>
              <w:rFonts w:ascii="Arial" w:hAnsi="Arial" w:cs="Arial"/>
              <w:lang w:val="en-US"/>
            </w:rPr>
          </w:rPrChange>
        </w:rPr>
        <w:pPrChange w:id="1374"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75" w:author="Syed Asad Rahman" w:date="2015-11-05T11:59:00Z">
        <w:r w:rsidRPr="00902B69" w:rsidDel="00987A87">
          <w:rPr>
            <w:rFonts w:ascii="Arial" w:hAnsi="Arial" w:cs="Arial"/>
            <w:lang w:val="en-US"/>
            <w:rPrChange w:id="1376" w:author="Syed Asad Rahman" w:date="2015-11-06T06:47:00Z">
              <w:rPr>
                <w:rFonts w:ascii="Arial" w:hAnsi="Arial" w:cs="Arial"/>
                <w:lang w:val="en-US"/>
              </w:rPr>
            </w:rPrChange>
          </w:rPr>
          <w:delText xml:space="preserve">Rahman,S.A. </w:delText>
        </w:r>
        <w:r w:rsidRPr="00902B69" w:rsidDel="00987A87">
          <w:rPr>
            <w:rFonts w:ascii="Arial" w:hAnsi="Arial" w:cs="Arial"/>
            <w:i/>
            <w:iCs/>
            <w:lang w:val="en-US"/>
            <w:rPrChange w:id="1377" w:author="Syed Asad Rahman" w:date="2015-11-06T06:47:00Z">
              <w:rPr>
                <w:rFonts w:ascii="Arial" w:hAnsi="Arial" w:cs="Arial"/>
                <w:i/>
                <w:iCs/>
                <w:lang w:val="en-US"/>
              </w:rPr>
            </w:rPrChange>
          </w:rPr>
          <w:delText>et al.</w:delText>
        </w:r>
        <w:r w:rsidRPr="00902B69" w:rsidDel="00987A87">
          <w:rPr>
            <w:rFonts w:ascii="Arial" w:hAnsi="Arial" w:cs="Arial"/>
            <w:lang w:val="en-US"/>
            <w:rPrChange w:id="1378" w:author="Syed Asad Rahman" w:date="2015-11-06T06:47:00Z">
              <w:rPr>
                <w:rFonts w:ascii="Arial" w:hAnsi="Arial" w:cs="Arial"/>
                <w:lang w:val="en-US"/>
              </w:rPr>
            </w:rPrChange>
          </w:rPr>
          <w:delText xml:space="preserve"> (2014) EC-BLAST: a tool to automatically search and compare enzyme reactions. </w:delText>
        </w:r>
        <w:r w:rsidRPr="00902B69" w:rsidDel="00987A87">
          <w:rPr>
            <w:rFonts w:ascii="Arial" w:hAnsi="Arial" w:cs="Arial"/>
            <w:i/>
            <w:iCs/>
            <w:lang w:val="en-US"/>
            <w:rPrChange w:id="1379" w:author="Syed Asad Rahman" w:date="2015-11-06T06:47:00Z">
              <w:rPr>
                <w:rFonts w:ascii="Arial" w:hAnsi="Arial" w:cs="Arial"/>
                <w:i/>
                <w:iCs/>
                <w:lang w:val="en-US"/>
              </w:rPr>
            </w:rPrChange>
          </w:rPr>
          <w:delText>Nat Meth</w:delText>
        </w:r>
        <w:r w:rsidRPr="00902B69" w:rsidDel="00987A87">
          <w:rPr>
            <w:rFonts w:ascii="Arial" w:hAnsi="Arial" w:cs="Arial"/>
            <w:lang w:val="en-US"/>
            <w:rPrChange w:id="1380"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81" w:author="Syed Asad Rahman" w:date="2015-11-06T06:47:00Z">
              <w:rPr>
                <w:rFonts w:ascii="Arial" w:hAnsi="Arial" w:cs="Arial"/>
                <w:b/>
                <w:bCs/>
                <w:lang w:val="en-US"/>
              </w:rPr>
            </w:rPrChange>
          </w:rPr>
          <w:delText>11</w:delText>
        </w:r>
        <w:r w:rsidRPr="00902B69" w:rsidDel="00987A87">
          <w:rPr>
            <w:rFonts w:ascii="Arial" w:hAnsi="Arial" w:cs="Arial"/>
            <w:lang w:val="en-US"/>
            <w:rPrChange w:id="1382" w:author="Syed Asad Rahman" w:date="2015-11-06T06:47:00Z">
              <w:rPr>
                <w:rFonts w:ascii="Arial" w:hAnsi="Arial" w:cs="Arial"/>
                <w:lang w:val="en-US"/>
              </w:rPr>
            </w:rPrChange>
          </w:rPr>
          <w:delText>, 171–174.</w:delText>
        </w:r>
      </w:del>
    </w:p>
    <w:p w14:paraId="3A94D34E" w14:textId="5636C907"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83" w:author="Syed Asad Rahman" w:date="2015-11-05T11:59:00Z"/>
          <w:rFonts w:ascii="Arial" w:hAnsi="Arial" w:cs="Arial"/>
          <w:lang w:val="en-US"/>
          <w:rPrChange w:id="1384" w:author="Syed Asad Rahman" w:date="2015-11-06T06:47:00Z">
            <w:rPr>
              <w:del w:id="1385" w:author="Syed Asad Rahman" w:date="2015-11-05T11:59:00Z"/>
              <w:rFonts w:ascii="Arial" w:hAnsi="Arial" w:cs="Arial"/>
              <w:lang w:val="en-US"/>
            </w:rPr>
          </w:rPrChange>
        </w:rPr>
        <w:pPrChange w:id="1386"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87" w:author="Syed Asad Rahman" w:date="2015-11-05T11:59:00Z">
        <w:r w:rsidRPr="00902B69" w:rsidDel="00987A87">
          <w:rPr>
            <w:rFonts w:ascii="Arial" w:hAnsi="Arial" w:cs="Arial"/>
            <w:lang w:val="en-US"/>
            <w:rPrChange w:id="1388" w:author="Syed Asad Rahman" w:date="2015-11-06T06:47:00Z">
              <w:rPr>
                <w:rFonts w:ascii="Arial" w:hAnsi="Arial" w:cs="Arial"/>
                <w:lang w:val="en-US"/>
              </w:rPr>
            </w:rPrChange>
          </w:rPr>
          <w:delText xml:space="preserve">Rahman,S.A. </w:delText>
        </w:r>
        <w:r w:rsidRPr="00902B69" w:rsidDel="00987A87">
          <w:rPr>
            <w:rFonts w:ascii="Arial" w:hAnsi="Arial" w:cs="Arial"/>
            <w:i/>
            <w:iCs/>
            <w:lang w:val="en-US"/>
            <w:rPrChange w:id="1389" w:author="Syed Asad Rahman" w:date="2015-11-06T06:47:00Z">
              <w:rPr>
                <w:rFonts w:ascii="Arial" w:hAnsi="Arial" w:cs="Arial"/>
                <w:i/>
                <w:iCs/>
                <w:lang w:val="en-US"/>
              </w:rPr>
            </w:rPrChange>
          </w:rPr>
          <w:delText>et al.</w:delText>
        </w:r>
        <w:r w:rsidRPr="00902B69" w:rsidDel="00987A87">
          <w:rPr>
            <w:rFonts w:ascii="Arial" w:hAnsi="Arial" w:cs="Arial"/>
            <w:lang w:val="en-US"/>
            <w:rPrChange w:id="1390" w:author="Syed Asad Rahman" w:date="2015-11-06T06:47:00Z">
              <w:rPr>
                <w:rFonts w:ascii="Arial" w:hAnsi="Arial" w:cs="Arial"/>
                <w:lang w:val="en-US"/>
              </w:rPr>
            </w:rPrChange>
          </w:rPr>
          <w:delText xml:space="preserve"> (2009) Small Molecule Subgraph Detector (SMSD) toolkit. </w:delText>
        </w:r>
        <w:r w:rsidRPr="00902B69" w:rsidDel="00987A87">
          <w:rPr>
            <w:rFonts w:ascii="Arial" w:hAnsi="Arial" w:cs="Arial"/>
            <w:i/>
            <w:iCs/>
            <w:lang w:val="en-US"/>
            <w:rPrChange w:id="1391" w:author="Syed Asad Rahman" w:date="2015-11-06T06:47:00Z">
              <w:rPr>
                <w:rFonts w:ascii="Arial" w:hAnsi="Arial" w:cs="Arial"/>
                <w:i/>
                <w:iCs/>
                <w:lang w:val="en-US"/>
              </w:rPr>
            </w:rPrChange>
          </w:rPr>
          <w:delText>J Cheminf</w:delText>
        </w:r>
        <w:r w:rsidRPr="00902B69" w:rsidDel="00987A87">
          <w:rPr>
            <w:rFonts w:ascii="Arial" w:hAnsi="Arial" w:cs="Arial"/>
            <w:lang w:val="en-US"/>
            <w:rPrChange w:id="1392"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393" w:author="Syed Asad Rahman" w:date="2015-11-06T06:47:00Z">
              <w:rPr>
                <w:rFonts w:ascii="Arial" w:hAnsi="Arial" w:cs="Arial"/>
                <w:b/>
                <w:bCs/>
                <w:lang w:val="en-US"/>
              </w:rPr>
            </w:rPrChange>
          </w:rPr>
          <w:delText>1</w:delText>
        </w:r>
        <w:r w:rsidRPr="00902B69" w:rsidDel="00987A87">
          <w:rPr>
            <w:rFonts w:ascii="Arial" w:hAnsi="Arial" w:cs="Arial"/>
            <w:lang w:val="en-US"/>
            <w:rPrChange w:id="1394" w:author="Syed Asad Rahman" w:date="2015-11-06T06:47:00Z">
              <w:rPr>
                <w:rFonts w:ascii="Arial" w:hAnsi="Arial" w:cs="Arial"/>
                <w:lang w:val="en-US"/>
              </w:rPr>
            </w:rPrChange>
          </w:rPr>
          <w:delText>, 12–12.</w:delText>
        </w:r>
      </w:del>
    </w:p>
    <w:p w14:paraId="7A7B3C90" w14:textId="4BC5BD87"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395" w:author="Syed Asad Rahman" w:date="2015-11-05T11:59:00Z"/>
          <w:rFonts w:ascii="Arial" w:hAnsi="Arial" w:cs="Arial"/>
          <w:lang w:val="en-US"/>
          <w:rPrChange w:id="1396" w:author="Syed Asad Rahman" w:date="2015-11-06T06:47:00Z">
            <w:rPr>
              <w:del w:id="1397" w:author="Syed Asad Rahman" w:date="2015-11-05T11:59:00Z"/>
              <w:rFonts w:ascii="Arial" w:hAnsi="Arial" w:cs="Arial"/>
              <w:lang w:val="en-US"/>
            </w:rPr>
          </w:rPrChange>
        </w:rPr>
        <w:pPrChange w:id="1398"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399" w:author="Syed Asad Rahman" w:date="2015-11-05T11:59:00Z">
        <w:r w:rsidRPr="00902B69" w:rsidDel="00987A87">
          <w:rPr>
            <w:rFonts w:ascii="Arial" w:hAnsi="Arial" w:cs="Arial"/>
            <w:lang w:val="en-US"/>
            <w:rPrChange w:id="1400" w:author="Syed Asad Rahman" w:date="2015-11-06T06:47:00Z">
              <w:rPr>
                <w:rFonts w:ascii="Arial" w:hAnsi="Arial" w:cs="Arial"/>
                <w:lang w:val="en-US"/>
              </w:rPr>
            </w:rPrChange>
          </w:rPr>
          <w:delText xml:space="preserve">Steinbeck,C. </w:delText>
        </w:r>
        <w:r w:rsidRPr="00902B69" w:rsidDel="00987A87">
          <w:rPr>
            <w:rFonts w:ascii="Arial" w:hAnsi="Arial" w:cs="Arial"/>
            <w:i/>
            <w:iCs/>
            <w:lang w:val="en-US"/>
            <w:rPrChange w:id="1401" w:author="Syed Asad Rahman" w:date="2015-11-06T06:47:00Z">
              <w:rPr>
                <w:rFonts w:ascii="Arial" w:hAnsi="Arial" w:cs="Arial"/>
                <w:i/>
                <w:iCs/>
                <w:lang w:val="en-US"/>
              </w:rPr>
            </w:rPrChange>
          </w:rPr>
          <w:delText>et al.</w:delText>
        </w:r>
        <w:r w:rsidRPr="00902B69" w:rsidDel="00987A87">
          <w:rPr>
            <w:rFonts w:ascii="Arial" w:hAnsi="Arial" w:cs="Arial"/>
            <w:lang w:val="en-US"/>
            <w:rPrChange w:id="1402" w:author="Syed Asad Rahman" w:date="2015-11-06T06:47:00Z">
              <w:rPr>
                <w:rFonts w:ascii="Arial" w:hAnsi="Arial" w:cs="Arial"/>
                <w:lang w:val="en-US"/>
              </w:rPr>
            </w:rPrChange>
          </w:rPr>
          <w:delText xml:space="preserve"> (2006) Recent developments of the chemistry development kit (CDK) - an open-source java library for chemo- and bioinformatics. </w:delText>
        </w:r>
        <w:r w:rsidRPr="00902B69" w:rsidDel="00987A87">
          <w:rPr>
            <w:rFonts w:ascii="Arial" w:hAnsi="Arial" w:cs="Arial"/>
            <w:i/>
            <w:iCs/>
            <w:lang w:val="en-US"/>
            <w:rPrChange w:id="1403" w:author="Syed Asad Rahman" w:date="2015-11-06T06:47:00Z">
              <w:rPr>
                <w:rFonts w:ascii="Arial" w:hAnsi="Arial" w:cs="Arial"/>
                <w:i/>
                <w:iCs/>
                <w:lang w:val="en-US"/>
              </w:rPr>
            </w:rPrChange>
          </w:rPr>
          <w:delText>Current pharmaceutical design</w:delText>
        </w:r>
        <w:r w:rsidRPr="00902B69" w:rsidDel="00987A87">
          <w:rPr>
            <w:rFonts w:ascii="Arial" w:hAnsi="Arial" w:cs="Arial"/>
            <w:lang w:val="en-US"/>
            <w:rPrChange w:id="1404"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405" w:author="Syed Asad Rahman" w:date="2015-11-06T06:47:00Z">
              <w:rPr>
                <w:rFonts w:ascii="Arial" w:hAnsi="Arial" w:cs="Arial"/>
                <w:b/>
                <w:bCs/>
                <w:lang w:val="en-US"/>
              </w:rPr>
            </w:rPrChange>
          </w:rPr>
          <w:delText>12</w:delText>
        </w:r>
        <w:r w:rsidRPr="00902B69" w:rsidDel="00987A87">
          <w:rPr>
            <w:rFonts w:ascii="Arial" w:hAnsi="Arial" w:cs="Arial"/>
            <w:lang w:val="en-US"/>
            <w:rPrChange w:id="1406" w:author="Syed Asad Rahman" w:date="2015-11-06T06:47:00Z">
              <w:rPr>
                <w:rFonts w:ascii="Arial" w:hAnsi="Arial" w:cs="Arial"/>
                <w:lang w:val="en-US"/>
              </w:rPr>
            </w:rPrChange>
          </w:rPr>
          <w:delText>, 2111–2120.</w:delText>
        </w:r>
      </w:del>
    </w:p>
    <w:p w14:paraId="64CF495C" w14:textId="7CC8BE21" w:rsidR="0003681E" w:rsidRPr="00902B69" w:rsidDel="00987A87" w:rsidRDefault="0003681E"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del w:id="1407" w:author="Syed Asad Rahman" w:date="2015-11-05T11:59:00Z"/>
          <w:rFonts w:ascii="Arial" w:hAnsi="Arial" w:cs="Arial"/>
          <w:lang w:val="en-US"/>
          <w:rPrChange w:id="1408" w:author="Syed Asad Rahman" w:date="2015-11-06T06:47:00Z">
            <w:rPr>
              <w:del w:id="1409" w:author="Syed Asad Rahman" w:date="2015-11-05T11:59:00Z"/>
              <w:rFonts w:ascii="Arial" w:hAnsi="Arial" w:cs="Arial"/>
              <w:lang w:val="en-US"/>
            </w:rPr>
          </w:rPrChange>
        </w:rPr>
        <w:pPrChange w:id="1410"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del w:id="1411" w:author="Syed Asad Rahman" w:date="2015-11-05T11:59:00Z">
        <w:r w:rsidRPr="00902B69" w:rsidDel="00987A87">
          <w:rPr>
            <w:rFonts w:ascii="Arial" w:hAnsi="Arial" w:cs="Arial"/>
            <w:lang w:val="en-US"/>
            <w:rPrChange w:id="1412" w:author="Syed Asad Rahman" w:date="2015-11-06T06:47:00Z">
              <w:rPr>
                <w:rFonts w:ascii="Arial" w:hAnsi="Arial" w:cs="Arial"/>
                <w:lang w:val="en-US"/>
              </w:rPr>
            </w:rPrChange>
          </w:rPr>
          <w:delText xml:space="preserve">Warr,W.A. (2014) A Short Review of Chemical Reaction Database Systems, Computer-Aided Synthesis Design, Reaction Prediction and Synthetic Feasibility. </w:delText>
        </w:r>
        <w:r w:rsidRPr="00902B69" w:rsidDel="00987A87">
          <w:rPr>
            <w:rFonts w:ascii="Arial" w:hAnsi="Arial" w:cs="Arial"/>
            <w:i/>
            <w:iCs/>
            <w:lang w:val="en-US"/>
            <w:rPrChange w:id="1413" w:author="Syed Asad Rahman" w:date="2015-11-06T06:47:00Z">
              <w:rPr>
                <w:rFonts w:ascii="Arial" w:hAnsi="Arial" w:cs="Arial"/>
                <w:i/>
                <w:iCs/>
                <w:lang w:val="en-US"/>
              </w:rPr>
            </w:rPrChange>
          </w:rPr>
          <w:delText>Mol. Inf.</w:delText>
        </w:r>
        <w:r w:rsidRPr="00902B69" w:rsidDel="00987A87">
          <w:rPr>
            <w:rFonts w:ascii="Arial" w:hAnsi="Arial" w:cs="Arial"/>
            <w:lang w:val="en-US"/>
            <w:rPrChange w:id="1414" w:author="Syed Asad Rahman" w:date="2015-11-06T06:47:00Z">
              <w:rPr>
                <w:rFonts w:ascii="Arial" w:hAnsi="Arial" w:cs="Arial"/>
                <w:lang w:val="en-US"/>
              </w:rPr>
            </w:rPrChange>
          </w:rPr>
          <w:delText xml:space="preserve">, </w:delText>
        </w:r>
        <w:r w:rsidRPr="00902B69" w:rsidDel="00987A87">
          <w:rPr>
            <w:rFonts w:ascii="Arial" w:hAnsi="Arial" w:cs="Arial"/>
            <w:b/>
            <w:bCs/>
            <w:lang w:val="en-US"/>
            <w:rPrChange w:id="1415" w:author="Syed Asad Rahman" w:date="2015-11-06T06:47:00Z">
              <w:rPr>
                <w:rFonts w:ascii="Arial" w:hAnsi="Arial" w:cs="Arial"/>
                <w:b/>
                <w:bCs/>
                <w:lang w:val="en-US"/>
              </w:rPr>
            </w:rPrChange>
          </w:rPr>
          <w:delText>33</w:delText>
        </w:r>
        <w:r w:rsidRPr="00902B69" w:rsidDel="00987A87">
          <w:rPr>
            <w:rFonts w:ascii="Arial" w:hAnsi="Arial" w:cs="Arial"/>
            <w:lang w:val="en-US"/>
            <w:rPrChange w:id="1416" w:author="Syed Asad Rahman" w:date="2015-11-06T06:47:00Z">
              <w:rPr>
                <w:rFonts w:ascii="Arial" w:hAnsi="Arial" w:cs="Arial"/>
                <w:lang w:val="en-US"/>
              </w:rPr>
            </w:rPrChange>
          </w:rPr>
          <w:delText>, 469–476.</w:delText>
        </w:r>
      </w:del>
    </w:p>
    <w:p w14:paraId="21900E07" w14:textId="7EA19EE1" w:rsidR="0004717B" w:rsidRPr="00902B69" w:rsidRDefault="008E019F" w:rsidP="00902B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400" w:hanging="400"/>
        <w:jc w:val="both"/>
        <w:rPr>
          <w:rFonts w:ascii="Arial" w:hAnsi="Arial" w:cs="Arial"/>
          <w:rPrChange w:id="1417" w:author="Syed Asad Rahman" w:date="2015-11-06T06:47:00Z">
            <w:rPr>
              <w:rFonts w:ascii="Arial" w:hAnsi="Arial" w:cs="Arial"/>
            </w:rPr>
          </w:rPrChange>
        </w:rPr>
        <w:pPrChange w:id="1418" w:author="Syed Asad Rahman" w:date="2015-11-06T06:4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pPrChange>
      </w:pPr>
      <w:r w:rsidRPr="00902B69">
        <w:rPr>
          <w:rFonts w:ascii="Arial" w:hAnsi="Arial" w:cs="Arial"/>
          <w:rPrChange w:id="1419" w:author="Syed Asad Rahman" w:date="2015-11-06T06:47:00Z">
            <w:rPr>
              <w:rFonts w:ascii="Arial" w:hAnsi="Arial" w:cs="Arial"/>
            </w:rPr>
          </w:rPrChange>
        </w:rPr>
        <w:fldChar w:fldCharType="end"/>
      </w:r>
    </w:p>
    <w:sectPr w:rsidR="0004717B" w:rsidRPr="00902B69" w:rsidSect="00B73737">
      <w:footerReference w:type="even" r:id="rId9"/>
      <w:footerReference w:type="default" r:id="rId10"/>
      <w:pgSz w:w="12240" w:h="16848"/>
      <w:pgMar w:top="1276" w:right="907" w:bottom="3379" w:left="72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1059F" w14:textId="77777777" w:rsidR="00BB38A2" w:rsidRDefault="00BB38A2" w:rsidP="00DC6713">
      <w:r>
        <w:separator/>
      </w:r>
    </w:p>
  </w:endnote>
  <w:endnote w:type="continuationSeparator" w:id="0">
    <w:p w14:paraId="326B25DF" w14:textId="77777777" w:rsidR="00BB38A2" w:rsidRDefault="00BB38A2" w:rsidP="00DC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40669" w14:textId="77777777" w:rsidR="00FE6604" w:rsidRDefault="00FE6604" w:rsidP="00677B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B5476" w14:textId="77777777" w:rsidR="00FE6604" w:rsidRDefault="00FE6604" w:rsidP="00DC67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3921B" w14:textId="77777777" w:rsidR="00FE6604" w:rsidRDefault="00FE6604" w:rsidP="00677B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38A2">
      <w:rPr>
        <w:rStyle w:val="PageNumber"/>
        <w:noProof/>
      </w:rPr>
      <w:t>1</w:t>
    </w:r>
    <w:r>
      <w:rPr>
        <w:rStyle w:val="PageNumber"/>
      </w:rPr>
      <w:fldChar w:fldCharType="end"/>
    </w:r>
  </w:p>
  <w:p w14:paraId="08A4692D" w14:textId="77777777" w:rsidR="00FE6604" w:rsidRDefault="00FE6604" w:rsidP="00DC67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A9151" w14:textId="77777777" w:rsidR="00BB38A2" w:rsidRDefault="00BB38A2" w:rsidP="00DC6713">
      <w:r>
        <w:separator/>
      </w:r>
    </w:p>
  </w:footnote>
  <w:footnote w:type="continuationSeparator" w:id="0">
    <w:p w14:paraId="4A20A01B" w14:textId="77777777" w:rsidR="00BB38A2" w:rsidRDefault="00BB38A2" w:rsidP="00DC67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D2FA9"/>
    <w:multiLevelType w:val="multilevel"/>
    <w:tmpl w:val="3E30392E"/>
    <w:lvl w:ilvl="0">
      <w:start w:val="1"/>
      <w:numFmt w:val="lowerLetter"/>
      <w:lvlText w:val="%1)"/>
      <w:lvlJc w:val="left"/>
      <w:pPr>
        <w:tabs>
          <w:tab w:val="num" w:pos="720"/>
        </w:tabs>
        <w:ind w:left="720" w:hanging="360"/>
      </w:pPr>
      <w:rPr>
        <w:rFonts w:ascii="Arial" w:eastAsiaTheme="minorEastAsia" w:hAnsi="Arial"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ed Asad Rahman">
    <w15:presenceInfo w15:providerId="Windows Live" w15:userId="c7a20737e9607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gutterAtTop/>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54"/>
    <w:rsid w:val="0003681E"/>
    <w:rsid w:val="0004478E"/>
    <w:rsid w:val="0004717B"/>
    <w:rsid w:val="00057158"/>
    <w:rsid w:val="000655A8"/>
    <w:rsid w:val="0007708C"/>
    <w:rsid w:val="00093582"/>
    <w:rsid w:val="000A5898"/>
    <w:rsid w:val="000B7AE5"/>
    <w:rsid w:val="000F09E4"/>
    <w:rsid w:val="000F4A4C"/>
    <w:rsid w:val="00103CBE"/>
    <w:rsid w:val="00132351"/>
    <w:rsid w:val="0014739B"/>
    <w:rsid w:val="001513DB"/>
    <w:rsid w:val="00152979"/>
    <w:rsid w:val="00171868"/>
    <w:rsid w:val="00194F8C"/>
    <w:rsid w:val="00195636"/>
    <w:rsid w:val="00195AD8"/>
    <w:rsid w:val="001B0DF8"/>
    <w:rsid w:val="001B68FF"/>
    <w:rsid w:val="001C6526"/>
    <w:rsid w:val="001D3D68"/>
    <w:rsid w:val="00201B09"/>
    <w:rsid w:val="0023171C"/>
    <w:rsid w:val="00270A2D"/>
    <w:rsid w:val="00271061"/>
    <w:rsid w:val="002728A7"/>
    <w:rsid w:val="00273514"/>
    <w:rsid w:val="00275CDA"/>
    <w:rsid w:val="002A632D"/>
    <w:rsid w:val="002B7596"/>
    <w:rsid w:val="002E3AE7"/>
    <w:rsid w:val="002E7C54"/>
    <w:rsid w:val="003176AE"/>
    <w:rsid w:val="00327BF8"/>
    <w:rsid w:val="003535A0"/>
    <w:rsid w:val="003629A0"/>
    <w:rsid w:val="00385253"/>
    <w:rsid w:val="0039280F"/>
    <w:rsid w:val="003A10DC"/>
    <w:rsid w:val="003B2DDB"/>
    <w:rsid w:val="003B7A9B"/>
    <w:rsid w:val="003C36C9"/>
    <w:rsid w:val="003D754A"/>
    <w:rsid w:val="003E630B"/>
    <w:rsid w:val="003F1D44"/>
    <w:rsid w:val="00432238"/>
    <w:rsid w:val="00455679"/>
    <w:rsid w:val="00466E5A"/>
    <w:rsid w:val="004B60E7"/>
    <w:rsid w:val="004D05B3"/>
    <w:rsid w:val="004E08A9"/>
    <w:rsid w:val="00505F2D"/>
    <w:rsid w:val="005212A7"/>
    <w:rsid w:val="00536631"/>
    <w:rsid w:val="00554204"/>
    <w:rsid w:val="00584212"/>
    <w:rsid w:val="005902DC"/>
    <w:rsid w:val="005A3ADF"/>
    <w:rsid w:val="005C6970"/>
    <w:rsid w:val="005D3385"/>
    <w:rsid w:val="005E0E7B"/>
    <w:rsid w:val="005E5B1B"/>
    <w:rsid w:val="005F11B7"/>
    <w:rsid w:val="00600448"/>
    <w:rsid w:val="00606904"/>
    <w:rsid w:val="0061302C"/>
    <w:rsid w:val="00636E46"/>
    <w:rsid w:val="0066494E"/>
    <w:rsid w:val="00677B6D"/>
    <w:rsid w:val="00681250"/>
    <w:rsid w:val="006A2BE0"/>
    <w:rsid w:val="006E7C65"/>
    <w:rsid w:val="00700430"/>
    <w:rsid w:val="00701791"/>
    <w:rsid w:val="00712AB8"/>
    <w:rsid w:val="00727E05"/>
    <w:rsid w:val="0073632F"/>
    <w:rsid w:val="00777349"/>
    <w:rsid w:val="007809A8"/>
    <w:rsid w:val="007B6796"/>
    <w:rsid w:val="007B6DE3"/>
    <w:rsid w:val="007E6C8A"/>
    <w:rsid w:val="008102D9"/>
    <w:rsid w:val="00846F70"/>
    <w:rsid w:val="008734F1"/>
    <w:rsid w:val="00874654"/>
    <w:rsid w:val="008A1ED2"/>
    <w:rsid w:val="008B1622"/>
    <w:rsid w:val="008E019F"/>
    <w:rsid w:val="008E67B7"/>
    <w:rsid w:val="008F0DCD"/>
    <w:rsid w:val="00902B69"/>
    <w:rsid w:val="00924367"/>
    <w:rsid w:val="00943EE9"/>
    <w:rsid w:val="00965193"/>
    <w:rsid w:val="00970AE5"/>
    <w:rsid w:val="00987A87"/>
    <w:rsid w:val="00996169"/>
    <w:rsid w:val="009A021D"/>
    <w:rsid w:val="009A1585"/>
    <w:rsid w:val="009B3A3B"/>
    <w:rsid w:val="009D181C"/>
    <w:rsid w:val="009E12B5"/>
    <w:rsid w:val="009E7C92"/>
    <w:rsid w:val="00A05DF0"/>
    <w:rsid w:val="00A25D25"/>
    <w:rsid w:val="00A4733C"/>
    <w:rsid w:val="00A615C7"/>
    <w:rsid w:val="00A94921"/>
    <w:rsid w:val="00AB0128"/>
    <w:rsid w:val="00AB1039"/>
    <w:rsid w:val="00AB610C"/>
    <w:rsid w:val="00AC6653"/>
    <w:rsid w:val="00AD6552"/>
    <w:rsid w:val="00B3359A"/>
    <w:rsid w:val="00B344F7"/>
    <w:rsid w:val="00B66E32"/>
    <w:rsid w:val="00B73737"/>
    <w:rsid w:val="00B90FE3"/>
    <w:rsid w:val="00BB15FD"/>
    <w:rsid w:val="00BB38A2"/>
    <w:rsid w:val="00BC6F2A"/>
    <w:rsid w:val="00BF63D7"/>
    <w:rsid w:val="00C0278F"/>
    <w:rsid w:val="00C12221"/>
    <w:rsid w:val="00C20C32"/>
    <w:rsid w:val="00C26BC3"/>
    <w:rsid w:val="00C70C7C"/>
    <w:rsid w:val="00C75C99"/>
    <w:rsid w:val="00C87458"/>
    <w:rsid w:val="00CA4922"/>
    <w:rsid w:val="00CD6241"/>
    <w:rsid w:val="00CF245E"/>
    <w:rsid w:val="00D05149"/>
    <w:rsid w:val="00D12A5F"/>
    <w:rsid w:val="00D20BF0"/>
    <w:rsid w:val="00D268C3"/>
    <w:rsid w:val="00D528BB"/>
    <w:rsid w:val="00D94F2A"/>
    <w:rsid w:val="00D964F0"/>
    <w:rsid w:val="00DB7B49"/>
    <w:rsid w:val="00DC6713"/>
    <w:rsid w:val="00DE0AB6"/>
    <w:rsid w:val="00DE3078"/>
    <w:rsid w:val="00DF271D"/>
    <w:rsid w:val="00E0704B"/>
    <w:rsid w:val="00E20EF2"/>
    <w:rsid w:val="00E3134C"/>
    <w:rsid w:val="00E51450"/>
    <w:rsid w:val="00E535BD"/>
    <w:rsid w:val="00E75258"/>
    <w:rsid w:val="00EB3CBB"/>
    <w:rsid w:val="00F01F79"/>
    <w:rsid w:val="00F15AA8"/>
    <w:rsid w:val="00F23E66"/>
    <w:rsid w:val="00F437DF"/>
    <w:rsid w:val="00F4399D"/>
    <w:rsid w:val="00F472F9"/>
    <w:rsid w:val="00F562EB"/>
    <w:rsid w:val="00F62898"/>
    <w:rsid w:val="00FB199E"/>
    <w:rsid w:val="00FE5739"/>
    <w:rsid w:val="00FE6604"/>
    <w:rsid w:val="00FE7BA8"/>
    <w:rsid w:val="00FF68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8C9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45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979"/>
    <w:rPr>
      <w:rFonts w:ascii="Lucida Grande" w:hAnsi="Lucida Grande" w:cs="Lucida Grande"/>
      <w:sz w:val="18"/>
      <w:szCs w:val="18"/>
      <w:lang w:val="en-GB"/>
    </w:rPr>
  </w:style>
  <w:style w:type="character" w:styleId="Hyperlink">
    <w:name w:val="Hyperlink"/>
    <w:basedOn w:val="DefaultParagraphFont"/>
    <w:uiPriority w:val="99"/>
    <w:unhideWhenUsed/>
    <w:rsid w:val="00E3134C"/>
    <w:rPr>
      <w:color w:val="0000FF" w:themeColor="hyperlink"/>
      <w:u w:val="single"/>
    </w:rPr>
  </w:style>
  <w:style w:type="character" w:customStyle="1" w:styleId="apple-converted-space">
    <w:name w:val="apple-converted-space"/>
    <w:basedOn w:val="DefaultParagraphFont"/>
    <w:rsid w:val="008B1622"/>
  </w:style>
  <w:style w:type="paragraph" w:styleId="NormalWeb">
    <w:name w:val="Normal (Web)"/>
    <w:basedOn w:val="Normal"/>
    <w:uiPriority w:val="99"/>
    <w:semiHidden/>
    <w:unhideWhenUsed/>
    <w:rsid w:val="00C874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87458"/>
    <w:rPr>
      <w:i/>
      <w:iCs/>
    </w:rPr>
  </w:style>
  <w:style w:type="paragraph" w:styleId="ListParagraph">
    <w:name w:val="List Paragraph"/>
    <w:basedOn w:val="Normal"/>
    <w:uiPriority w:val="34"/>
    <w:qFormat/>
    <w:rsid w:val="00B344F7"/>
    <w:pPr>
      <w:ind w:left="720"/>
      <w:contextualSpacing/>
    </w:pPr>
  </w:style>
  <w:style w:type="paragraph" w:styleId="Footer">
    <w:name w:val="footer"/>
    <w:basedOn w:val="Normal"/>
    <w:link w:val="FooterChar"/>
    <w:uiPriority w:val="99"/>
    <w:unhideWhenUsed/>
    <w:rsid w:val="00DC6713"/>
    <w:pPr>
      <w:tabs>
        <w:tab w:val="center" w:pos="4320"/>
        <w:tab w:val="right" w:pos="8640"/>
      </w:tabs>
    </w:pPr>
  </w:style>
  <w:style w:type="character" w:customStyle="1" w:styleId="FooterChar">
    <w:name w:val="Footer Char"/>
    <w:basedOn w:val="DefaultParagraphFont"/>
    <w:link w:val="Footer"/>
    <w:uiPriority w:val="99"/>
    <w:rsid w:val="00DC6713"/>
    <w:rPr>
      <w:lang w:val="en-GB"/>
    </w:rPr>
  </w:style>
  <w:style w:type="character" w:styleId="PageNumber">
    <w:name w:val="page number"/>
    <w:basedOn w:val="DefaultParagraphFont"/>
    <w:uiPriority w:val="99"/>
    <w:semiHidden/>
    <w:unhideWhenUsed/>
    <w:rsid w:val="00DC6713"/>
  </w:style>
  <w:style w:type="paragraph" w:styleId="Caption">
    <w:name w:val="caption"/>
    <w:basedOn w:val="Normal"/>
    <w:next w:val="Normal"/>
    <w:uiPriority w:val="35"/>
    <w:unhideWhenUsed/>
    <w:qFormat/>
    <w:rsid w:val="00FE660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75643">
      <w:bodyDiv w:val="1"/>
      <w:marLeft w:val="0"/>
      <w:marRight w:val="0"/>
      <w:marTop w:val="0"/>
      <w:marBottom w:val="0"/>
      <w:divBdr>
        <w:top w:val="none" w:sz="0" w:space="0" w:color="auto"/>
        <w:left w:val="none" w:sz="0" w:space="0" w:color="auto"/>
        <w:bottom w:val="none" w:sz="0" w:space="0" w:color="auto"/>
        <w:right w:val="none" w:sz="0" w:space="0" w:color="auto"/>
      </w:divBdr>
    </w:div>
    <w:div w:id="859007167">
      <w:bodyDiv w:val="1"/>
      <w:marLeft w:val="0"/>
      <w:marRight w:val="0"/>
      <w:marTop w:val="0"/>
      <w:marBottom w:val="0"/>
      <w:divBdr>
        <w:top w:val="none" w:sz="0" w:space="0" w:color="auto"/>
        <w:left w:val="none" w:sz="0" w:space="0" w:color="auto"/>
        <w:bottom w:val="none" w:sz="0" w:space="0" w:color="auto"/>
        <w:right w:val="none" w:sz="0" w:space="0" w:color="auto"/>
      </w:divBdr>
    </w:div>
    <w:div w:id="980573219">
      <w:bodyDiv w:val="1"/>
      <w:marLeft w:val="0"/>
      <w:marRight w:val="0"/>
      <w:marTop w:val="0"/>
      <w:marBottom w:val="0"/>
      <w:divBdr>
        <w:top w:val="none" w:sz="0" w:space="0" w:color="auto"/>
        <w:left w:val="none" w:sz="0" w:space="0" w:color="auto"/>
        <w:bottom w:val="none" w:sz="0" w:space="0" w:color="auto"/>
        <w:right w:val="none" w:sz="0" w:space="0" w:color="auto"/>
      </w:divBdr>
    </w:div>
    <w:div w:id="1230461276">
      <w:bodyDiv w:val="1"/>
      <w:marLeft w:val="0"/>
      <w:marRight w:val="0"/>
      <w:marTop w:val="0"/>
      <w:marBottom w:val="0"/>
      <w:divBdr>
        <w:top w:val="none" w:sz="0" w:space="0" w:color="auto"/>
        <w:left w:val="none" w:sz="0" w:space="0" w:color="auto"/>
        <w:bottom w:val="none" w:sz="0" w:space="0" w:color="auto"/>
        <w:right w:val="none" w:sz="0" w:space="0" w:color="auto"/>
      </w:divBdr>
    </w:div>
    <w:div w:id="1682078961">
      <w:bodyDiv w:val="1"/>
      <w:marLeft w:val="0"/>
      <w:marRight w:val="0"/>
      <w:marTop w:val="0"/>
      <w:marBottom w:val="0"/>
      <w:divBdr>
        <w:top w:val="none" w:sz="0" w:space="0" w:color="auto"/>
        <w:left w:val="none" w:sz="0" w:space="0" w:color="auto"/>
        <w:bottom w:val="none" w:sz="0" w:space="0" w:color="auto"/>
        <w:right w:val="none" w:sz="0" w:space="0" w:color="auto"/>
      </w:divBdr>
    </w:div>
    <w:div w:id="1902866595">
      <w:bodyDiv w:val="1"/>
      <w:marLeft w:val="0"/>
      <w:marRight w:val="0"/>
      <w:marTop w:val="0"/>
      <w:marBottom w:val="0"/>
      <w:divBdr>
        <w:top w:val="none" w:sz="0" w:space="0" w:color="auto"/>
        <w:left w:val="none" w:sz="0" w:space="0" w:color="auto"/>
        <w:bottom w:val="none" w:sz="0" w:space="0" w:color="auto"/>
        <w:right w:val="none" w:sz="0" w:space="0" w:color="auto"/>
      </w:divBdr>
    </w:div>
    <w:div w:id="208229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7D195-EADF-D742-AA01-062226F3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8879</Words>
  <Characters>50613</Characters>
  <Application>Microsoft Macintosh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Manager/>
  <Company>EMBL-EBI Hixton</Company>
  <LinksUpToDate>false</LinksUpToDate>
  <CharactersWithSpaces>59374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Rahman</dc:creator>
  <cp:keywords/>
  <dc:description/>
  <cp:lastModifiedBy>Syed Asad Rahman</cp:lastModifiedBy>
  <cp:revision>64</cp:revision>
  <cp:lastPrinted>2015-11-05T13:14:00Z</cp:lastPrinted>
  <dcterms:created xsi:type="dcterms:W3CDTF">2015-11-02T10:21:00Z</dcterms:created>
  <dcterms:modified xsi:type="dcterms:W3CDTF">2015-11-06T06:52:00Z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id="http://www.zotero.org/styles/bioinformatics"/&gt;&lt;hasBiblio/&gt;&lt;format class="21"/&gt;&lt;count citations="22" publications="24"/&gt;&lt;/info&gt;PAPERS2_INFO_END</vt:lpwstr>
  </property>
</Properties>
</file>